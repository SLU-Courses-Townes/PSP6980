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7378B" w14:textId="77777777" w:rsidR="00395942" w:rsidRDefault="00395942" w:rsidP="00ED3A93">
      <w:pPr>
        <w:jc w:val="center"/>
      </w:pPr>
    </w:p>
    <w:p w14:paraId="1DEA98C7" w14:textId="77777777" w:rsidR="00395942" w:rsidRDefault="00395942" w:rsidP="00ED3A93">
      <w:pPr>
        <w:jc w:val="center"/>
      </w:pPr>
    </w:p>
    <w:p w14:paraId="4BF3D67F" w14:textId="77777777" w:rsidR="00395942" w:rsidRDefault="00395942" w:rsidP="00ED3A93">
      <w:pPr>
        <w:jc w:val="center"/>
      </w:pPr>
    </w:p>
    <w:p w14:paraId="6478958F" w14:textId="77777777" w:rsidR="00395942" w:rsidRDefault="00395942" w:rsidP="00ED3A93">
      <w:pPr>
        <w:jc w:val="center"/>
      </w:pPr>
    </w:p>
    <w:p w14:paraId="010E7D79" w14:textId="77777777" w:rsidR="00395942" w:rsidRDefault="00395942" w:rsidP="00ED3A93">
      <w:pPr>
        <w:jc w:val="center"/>
      </w:pPr>
    </w:p>
    <w:p w14:paraId="23F03B5D" w14:textId="77777777" w:rsidR="00395942" w:rsidRDefault="00395942" w:rsidP="00ED3A93">
      <w:pPr>
        <w:jc w:val="center"/>
      </w:pPr>
    </w:p>
    <w:p w14:paraId="52221F4C" w14:textId="77777777"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14:paraId="02179B04" w14:textId="77777777" w:rsidR="00ED3A93" w:rsidRDefault="00ED3A93" w:rsidP="00ED3A93">
      <w:pPr>
        <w:jc w:val="center"/>
      </w:pPr>
      <w:r w:rsidRPr="00ED3A93">
        <w:t>Malcolm S. Townes</w:t>
      </w:r>
    </w:p>
    <w:p w14:paraId="5EA28F90" w14:textId="77777777" w:rsidR="00ED3A93" w:rsidRDefault="00ED3A93" w:rsidP="00ED3A93">
      <w:pPr>
        <w:jc w:val="center"/>
      </w:pPr>
      <w:r w:rsidRPr="00ED3A93">
        <w:t>Saint Louis University</w:t>
      </w:r>
    </w:p>
    <w:p w14:paraId="1D6A807A" w14:textId="77777777" w:rsidR="00ED3A93" w:rsidRDefault="00ED3A93">
      <w:r>
        <w:br w:type="page"/>
      </w:r>
    </w:p>
    <w:p w14:paraId="19CF87CA" w14:textId="77777777"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14:paraId="4998FE17" w14:textId="77777777" w:rsidR="008215E4" w:rsidRPr="009F6EAA" w:rsidRDefault="008215E4" w:rsidP="003E7BDC">
          <w:pPr>
            <w:pStyle w:val="TOCHeading"/>
            <w:spacing w:line="480" w:lineRule="auto"/>
            <w:rPr>
              <w:rFonts w:ascii="Times New Roman" w:hAnsi="Times New Roman" w:cs="Times New Roman"/>
              <w:color w:val="auto"/>
              <w:sz w:val="24"/>
            </w:rPr>
          </w:pPr>
        </w:p>
        <w:p w14:paraId="0D588A8E" w14:textId="77777777" w:rsidR="00356BB0"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993796" w:history="1">
            <w:r w:rsidR="00356BB0" w:rsidRPr="00D071ED">
              <w:rPr>
                <w:rStyle w:val="Hyperlink"/>
                <w:noProof/>
              </w:rPr>
              <w:t>List of Tables</w:t>
            </w:r>
            <w:r w:rsidR="00356BB0">
              <w:rPr>
                <w:noProof/>
                <w:webHidden/>
              </w:rPr>
              <w:tab/>
            </w:r>
            <w:r w:rsidR="00356BB0">
              <w:rPr>
                <w:noProof/>
                <w:webHidden/>
              </w:rPr>
              <w:fldChar w:fldCharType="begin"/>
            </w:r>
            <w:r w:rsidR="00356BB0">
              <w:rPr>
                <w:noProof/>
                <w:webHidden/>
              </w:rPr>
              <w:instrText xml:space="preserve"> PAGEREF _Toc53993796 \h </w:instrText>
            </w:r>
            <w:r w:rsidR="00356BB0">
              <w:rPr>
                <w:noProof/>
                <w:webHidden/>
              </w:rPr>
            </w:r>
            <w:r w:rsidR="00356BB0">
              <w:rPr>
                <w:noProof/>
                <w:webHidden/>
              </w:rPr>
              <w:fldChar w:fldCharType="separate"/>
            </w:r>
            <w:r w:rsidR="00912598">
              <w:rPr>
                <w:noProof/>
                <w:webHidden/>
              </w:rPr>
              <w:t>4</w:t>
            </w:r>
            <w:r w:rsidR="00356BB0">
              <w:rPr>
                <w:noProof/>
                <w:webHidden/>
              </w:rPr>
              <w:fldChar w:fldCharType="end"/>
            </w:r>
          </w:hyperlink>
        </w:p>
        <w:p w14:paraId="18C82708" w14:textId="77777777" w:rsidR="00356BB0" w:rsidRDefault="00255E26">
          <w:pPr>
            <w:pStyle w:val="TOC1"/>
            <w:tabs>
              <w:tab w:val="right" w:leader="dot" w:pos="9350"/>
            </w:tabs>
            <w:rPr>
              <w:rFonts w:asciiTheme="minorHAnsi" w:eastAsiaTheme="minorEastAsia" w:hAnsiTheme="minorHAnsi" w:cstheme="minorBidi"/>
              <w:noProof/>
              <w:sz w:val="22"/>
              <w:szCs w:val="22"/>
            </w:rPr>
          </w:pPr>
          <w:hyperlink w:anchor="_Toc53993797" w:history="1">
            <w:r w:rsidR="00356BB0" w:rsidRPr="00D071ED">
              <w:rPr>
                <w:rStyle w:val="Hyperlink"/>
                <w:noProof/>
              </w:rPr>
              <w:t>List of Figures</w:t>
            </w:r>
            <w:r w:rsidR="00356BB0">
              <w:rPr>
                <w:noProof/>
                <w:webHidden/>
              </w:rPr>
              <w:tab/>
            </w:r>
            <w:r w:rsidR="00356BB0">
              <w:rPr>
                <w:noProof/>
                <w:webHidden/>
              </w:rPr>
              <w:fldChar w:fldCharType="begin"/>
            </w:r>
            <w:r w:rsidR="00356BB0">
              <w:rPr>
                <w:noProof/>
                <w:webHidden/>
              </w:rPr>
              <w:instrText xml:space="preserve"> PAGEREF _Toc53993797 \h </w:instrText>
            </w:r>
            <w:r w:rsidR="00356BB0">
              <w:rPr>
                <w:noProof/>
                <w:webHidden/>
              </w:rPr>
            </w:r>
            <w:r w:rsidR="00356BB0">
              <w:rPr>
                <w:noProof/>
                <w:webHidden/>
              </w:rPr>
              <w:fldChar w:fldCharType="separate"/>
            </w:r>
            <w:r w:rsidR="00912598">
              <w:rPr>
                <w:noProof/>
                <w:webHidden/>
              </w:rPr>
              <w:t>5</w:t>
            </w:r>
            <w:r w:rsidR="00356BB0">
              <w:rPr>
                <w:noProof/>
                <w:webHidden/>
              </w:rPr>
              <w:fldChar w:fldCharType="end"/>
            </w:r>
          </w:hyperlink>
        </w:p>
        <w:p w14:paraId="518E0F49" w14:textId="77777777" w:rsidR="00356BB0" w:rsidRDefault="00255E26">
          <w:pPr>
            <w:pStyle w:val="TOC1"/>
            <w:tabs>
              <w:tab w:val="right" w:leader="dot" w:pos="9350"/>
            </w:tabs>
            <w:rPr>
              <w:rFonts w:asciiTheme="minorHAnsi" w:eastAsiaTheme="minorEastAsia" w:hAnsiTheme="minorHAnsi" w:cstheme="minorBidi"/>
              <w:noProof/>
              <w:sz w:val="22"/>
              <w:szCs w:val="22"/>
            </w:rPr>
          </w:pPr>
          <w:hyperlink w:anchor="_Toc53993798" w:history="1">
            <w:r w:rsidR="00356BB0" w:rsidRPr="00D071ED">
              <w:rPr>
                <w:rStyle w:val="Hyperlink"/>
                <w:noProof/>
              </w:rPr>
              <w:t>Abstract</w:t>
            </w:r>
            <w:r w:rsidR="00356BB0">
              <w:rPr>
                <w:noProof/>
                <w:webHidden/>
              </w:rPr>
              <w:tab/>
            </w:r>
            <w:r w:rsidR="00356BB0">
              <w:rPr>
                <w:noProof/>
                <w:webHidden/>
              </w:rPr>
              <w:fldChar w:fldCharType="begin"/>
            </w:r>
            <w:r w:rsidR="00356BB0">
              <w:rPr>
                <w:noProof/>
                <w:webHidden/>
              </w:rPr>
              <w:instrText xml:space="preserve"> PAGEREF _Toc53993798 \h </w:instrText>
            </w:r>
            <w:r w:rsidR="00356BB0">
              <w:rPr>
                <w:noProof/>
                <w:webHidden/>
              </w:rPr>
            </w:r>
            <w:r w:rsidR="00356BB0">
              <w:rPr>
                <w:noProof/>
                <w:webHidden/>
              </w:rPr>
              <w:fldChar w:fldCharType="separate"/>
            </w:r>
            <w:r w:rsidR="00912598">
              <w:rPr>
                <w:noProof/>
                <w:webHidden/>
              </w:rPr>
              <w:t>6</w:t>
            </w:r>
            <w:r w:rsidR="00356BB0">
              <w:rPr>
                <w:noProof/>
                <w:webHidden/>
              </w:rPr>
              <w:fldChar w:fldCharType="end"/>
            </w:r>
          </w:hyperlink>
        </w:p>
        <w:p w14:paraId="51ED31E5" w14:textId="77777777" w:rsidR="00356BB0" w:rsidRDefault="00255E26">
          <w:pPr>
            <w:pStyle w:val="TOC1"/>
            <w:tabs>
              <w:tab w:val="right" w:leader="dot" w:pos="9350"/>
            </w:tabs>
            <w:rPr>
              <w:rFonts w:asciiTheme="minorHAnsi" w:eastAsiaTheme="minorEastAsia" w:hAnsiTheme="minorHAnsi" w:cstheme="minorBidi"/>
              <w:noProof/>
              <w:sz w:val="22"/>
              <w:szCs w:val="22"/>
            </w:rPr>
          </w:pPr>
          <w:hyperlink w:anchor="_Toc53993799" w:history="1">
            <w:r w:rsidR="00356BB0" w:rsidRPr="00D071ED">
              <w:rPr>
                <w:rStyle w:val="Hyperlink"/>
                <w:noProof/>
              </w:rPr>
              <w:t>Chapter 1 – Introduction</w:t>
            </w:r>
            <w:r w:rsidR="00356BB0">
              <w:rPr>
                <w:noProof/>
                <w:webHidden/>
              </w:rPr>
              <w:tab/>
            </w:r>
            <w:r w:rsidR="00356BB0">
              <w:rPr>
                <w:noProof/>
                <w:webHidden/>
              </w:rPr>
              <w:fldChar w:fldCharType="begin"/>
            </w:r>
            <w:r w:rsidR="00356BB0">
              <w:rPr>
                <w:noProof/>
                <w:webHidden/>
              </w:rPr>
              <w:instrText xml:space="preserve"> PAGEREF _Toc53993799 \h </w:instrText>
            </w:r>
            <w:r w:rsidR="00356BB0">
              <w:rPr>
                <w:noProof/>
                <w:webHidden/>
              </w:rPr>
            </w:r>
            <w:r w:rsidR="00356BB0">
              <w:rPr>
                <w:noProof/>
                <w:webHidden/>
              </w:rPr>
              <w:fldChar w:fldCharType="separate"/>
            </w:r>
            <w:r w:rsidR="00912598">
              <w:rPr>
                <w:noProof/>
                <w:webHidden/>
              </w:rPr>
              <w:t>7</w:t>
            </w:r>
            <w:r w:rsidR="00356BB0">
              <w:rPr>
                <w:noProof/>
                <w:webHidden/>
              </w:rPr>
              <w:fldChar w:fldCharType="end"/>
            </w:r>
          </w:hyperlink>
        </w:p>
        <w:p w14:paraId="139FF7E2"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00" w:history="1">
            <w:r w:rsidR="00356BB0" w:rsidRPr="00D071ED">
              <w:rPr>
                <w:rStyle w:val="Hyperlink"/>
                <w:noProof/>
              </w:rPr>
              <w:t>Motivation for and Purpose of the Proposed Study</w:t>
            </w:r>
            <w:r w:rsidR="00356BB0">
              <w:rPr>
                <w:noProof/>
                <w:webHidden/>
              </w:rPr>
              <w:tab/>
            </w:r>
            <w:r w:rsidR="00356BB0">
              <w:rPr>
                <w:noProof/>
                <w:webHidden/>
              </w:rPr>
              <w:fldChar w:fldCharType="begin"/>
            </w:r>
            <w:r w:rsidR="00356BB0">
              <w:rPr>
                <w:noProof/>
                <w:webHidden/>
              </w:rPr>
              <w:instrText xml:space="preserve"> PAGEREF _Toc53993800 \h </w:instrText>
            </w:r>
            <w:r w:rsidR="00356BB0">
              <w:rPr>
                <w:noProof/>
                <w:webHidden/>
              </w:rPr>
            </w:r>
            <w:r w:rsidR="00356BB0">
              <w:rPr>
                <w:noProof/>
                <w:webHidden/>
              </w:rPr>
              <w:fldChar w:fldCharType="separate"/>
            </w:r>
            <w:r w:rsidR="00912598">
              <w:rPr>
                <w:noProof/>
                <w:webHidden/>
              </w:rPr>
              <w:t>8</w:t>
            </w:r>
            <w:r w:rsidR="00356BB0">
              <w:rPr>
                <w:noProof/>
                <w:webHidden/>
              </w:rPr>
              <w:fldChar w:fldCharType="end"/>
            </w:r>
          </w:hyperlink>
        </w:p>
        <w:p w14:paraId="7AF55CD5"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01" w:history="1">
            <w:r w:rsidR="00356BB0" w:rsidRPr="00D071ED">
              <w:rPr>
                <w:rStyle w:val="Hyperlink"/>
                <w:noProof/>
              </w:rPr>
              <w:t>Defining Technology</w:t>
            </w:r>
            <w:r w:rsidR="00356BB0">
              <w:rPr>
                <w:noProof/>
                <w:webHidden/>
              </w:rPr>
              <w:tab/>
            </w:r>
            <w:r w:rsidR="00356BB0">
              <w:rPr>
                <w:noProof/>
                <w:webHidden/>
              </w:rPr>
              <w:fldChar w:fldCharType="begin"/>
            </w:r>
            <w:r w:rsidR="00356BB0">
              <w:rPr>
                <w:noProof/>
                <w:webHidden/>
              </w:rPr>
              <w:instrText xml:space="preserve"> PAGEREF _Toc53993801 \h </w:instrText>
            </w:r>
            <w:r w:rsidR="00356BB0">
              <w:rPr>
                <w:noProof/>
                <w:webHidden/>
              </w:rPr>
            </w:r>
            <w:r w:rsidR="00356BB0">
              <w:rPr>
                <w:noProof/>
                <w:webHidden/>
              </w:rPr>
              <w:fldChar w:fldCharType="separate"/>
            </w:r>
            <w:r w:rsidR="00912598">
              <w:rPr>
                <w:noProof/>
                <w:webHidden/>
              </w:rPr>
              <w:t>9</w:t>
            </w:r>
            <w:r w:rsidR="00356BB0">
              <w:rPr>
                <w:noProof/>
                <w:webHidden/>
              </w:rPr>
              <w:fldChar w:fldCharType="end"/>
            </w:r>
          </w:hyperlink>
        </w:p>
        <w:p w14:paraId="31F75F60"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02" w:history="1">
            <w:r w:rsidR="00356BB0" w:rsidRPr="00D071ED">
              <w:rPr>
                <w:rStyle w:val="Hyperlink"/>
                <w:noProof/>
              </w:rPr>
              <w:t>Conceptualizing University Technology Transfer</w:t>
            </w:r>
            <w:r w:rsidR="00356BB0">
              <w:rPr>
                <w:noProof/>
                <w:webHidden/>
              </w:rPr>
              <w:tab/>
            </w:r>
            <w:r w:rsidR="00356BB0">
              <w:rPr>
                <w:noProof/>
                <w:webHidden/>
              </w:rPr>
              <w:fldChar w:fldCharType="begin"/>
            </w:r>
            <w:r w:rsidR="00356BB0">
              <w:rPr>
                <w:noProof/>
                <w:webHidden/>
              </w:rPr>
              <w:instrText xml:space="preserve"> PAGEREF _Toc53993802 \h </w:instrText>
            </w:r>
            <w:r w:rsidR="00356BB0">
              <w:rPr>
                <w:noProof/>
                <w:webHidden/>
              </w:rPr>
            </w:r>
            <w:r w:rsidR="00356BB0">
              <w:rPr>
                <w:noProof/>
                <w:webHidden/>
              </w:rPr>
              <w:fldChar w:fldCharType="separate"/>
            </w:r>
            <w:r w:rsidR="00912598">
              <w:rPr>
                <w:noProof/>
                <w:webHidden/>
              </w:rPr>
              <w:t>15</w:t>
            </w:r>
            <w:r w:rsidR="00356BB0">
              <w:rPr>
                <w:noProof/>
                <w:webHidden/>
              </w:rPr>
              <w:fldChar w:fldCharType="end"/>
            </w:r>
          </w:hyperlink>
        </w:p>
        <w:p w14:paraId="7A12B36C"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03" w:history="1">
            <w:r w:rsidR="00356BB0" w:rsidRPr="00D071ED">
              <w:rPr>
                <w:rStyle w:val="Hyperlink"/>
                <w:noProof/>
              </w:rPr>
              <w:t>The Significance of University Technology Transfer</w:t>
            </w:r>
            <w:r w:rsidR="00356BB0">
              <w:rPr>
                <w:noProof/>
                <w:webHidden/>
              </w:rPr>
              <w:tab/>
            </w:r>
            <w:r w:rsidR="00356BB0">
              <w:rPr>
                <w:noProof/>
                <w:webHidden/>
              </w:rPr>
              <w:fldChar w:fldCharType="begin"/>
            </w:r>
            <w:r w:rsidR="00356BB0">
              <w:rPr>
                <w:noProof/>
                <w:webHidden/>
              </w:rPr>
              <w:instrText xml:space="preserve"> PAGEREF _Toc53993803 \h </w:instrText>
            </w:r>
            <w:r w:rsidR="00356BB0">
              <w:rPr>
                <w:noProof/>
                <w:webHidden/>
              </w:rPr>
            </w:r>
            <w:r w:rsidR="00356BB0">
              <w:rPr>
                <w:noProof/>
                <w:webHidden/>
              </w:rPr>
              <w:fldChar w:fldCharType="separate"/>
            </w:r>
            <w:r w:rsidR="00912598">
              <w:rPr>
                <w:noProof/>
                <w:webHidden/>
              </w:rPr>
              <w:t>20</w:t>
            </w:r>
            <w:r w:rsidR="00356BB0">
              <w:rPr>
                <w:noProof/>
                <w:webHidden/>
              </w:rPr>
              <w:fldChar w:fldCharType="end"/>
            </w:r>
          </w:hyperlink>
        </w:p>
        <w:p w14:paraId="3A7A365D"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04" w:history="1">
            <w:r w:rsidR="00356BB0" w:rsidRPr="00D071ED">
              <w:rPr>
                <w:rStyle w:val="Hyperlink"/>
                <w:noProof/>
              </w:rPr>
              <w:t>Research and Development, Technology, and Social Well-Being</w:t>
            </w:r>
            <w:r w:rsidR="00356BB0">
              <w:rPr>
                <w:noProof/>
                <w:webHidden/>
              </w:rPr>
              <w:tab/>
            </w:r>
            <w:r w:rsidR="00356BB0">
              <w:rPr>
                <w:noProof/>
                <w:webHidden/>
              </w:rPr>
              <w:fldChar w:fldCharType="begin"/>
            </w:r>
            <w:r w:rsidR="00356BB0">
              <w:rPr>
                <w:noProof/>
                <w:webHidden/>
              </w:rPr>
              <w:instrText xml:space="preserve"> PAGEREF _Toc53993804 \h </w:instrText>
            </w:r>
            <w:r w:rsidR="00356BB0">
              <w:rPr>
                <w:noProof/>
                <w:webHidden/>
              </w:rPr>
            </w:r>
            <w:r w:rsidR="00356BB0">
              <w:rPr>
                <w:noProof/>
                <w:webHidden/>
              </w:rPr>
              <w:fldChar w:fldCharType="separate"/>
            </w:r>
            <w:r w:rsidR="00912598">
              <w:rPr>
                <w:noProof/>
                <w:webHidden/>
              </w:rPr>
              <w:t>21</w:t>
            </w:r>
            <w:r w:rsidR="00356BB0">
              <w:rPr>
                <w:noProof/>
                <w:webHidden/>
              </w:rPr>
              <w:fldChar w:fldCharType="end"/>
            </w:r>
          </w:hyperlink>
        </w:p>
        <w:p w14:paraId="7D8458A3"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05" w:history="1">
            <w:r w:rsidR="00356BB0" w:rsidRPr="00D071ED">
              <w:rPr>
                <w:rStyle w:val="Hyperlink"/>
                <w:noProof/>
              </w:rPr>
              <w:t>The Public Interest in University Technology Transfer</w:t>
            </w:r>
            <w:r w:rsidR="00356BB0">
              <w:rPr>
                <w:noProof/>
                <w:webHidden/>
              </w:rPr>
              <w:tab/>
            </w:r>
            <w:r w:rsidR="00356BB0">
              <w:rPr>
                <w:noProof/>
                <w:webHidden/>
              </w:rPr>
              <w:fldChar w:fldCharType="begin"/>
            </w:r>
            <w:r w:rsidR="00356BB0">
              <w:rPr>
                <w:noProof/>
                <w:webHidden/>
              </w:rPr>
              <w:instrText xml:space="preserve"> PAGEREF _Toc53993805 \h </w:instrText>
            </w:r>
            <w:r w:rsidR="00356BB0">
              <w:rPr>
                <w:noProof/>
                <w:webHidden/>
              </w:rPr>
            </w:r>
            <w:r w:rsidR="00356BB0">
              <w:rPr>
                <w:noProof/>
                <w:webHidden/>
              </w:rPr>
              <w:fldChar w:fldCharType="separate"/>
            </w:r>
            <w:r w:rsidR="00912598">
              <w:rPr>
                <w:noProof/>
                <w:webHidden/>
              </w:rPr>
              <w:t>25</w:t>
            </w:r>
            <w:r w:rsidR="00356BB0">
              <w:rPr>
                <w:noProof/>
                <w:webHidden/>
              </w:rPr>
              <w:fldChar w:fldCharType="end"/>
            </w:r>
          </w:hyperlink>
        </w:p>
        <w:p w14:paraId="594950A9"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06" w:history="1">
            <w:r w:rsidR="00356BB0" w:rsidRPr="00D071ED">
              <w:rPr>
                <w:rStyle w:val="Hyperlink"/>
                <w:noProof/>
              </w:rPr>
              <w:t>The Role of the Federal Government in University Technology Transfer</w:t>
            </w:r>
            <w:r w:rsidR="00356BB0">
              <w:rPr>
                <w:noProof/>
                <w:webHidden/>
              </w:rPr>
              <w:tab/>
            </w:r>
            <w:r w:rsidR="00356BB0">
              <w:rPr>
                <w:noProof/>
                <w:webHidden/>
              </w:rPr>
              <w:fldChar w:fldCharType="begin"/>
            </w:r>
            <w:r w:rsidR="00356BB0">
              <w:rPr>
                <w:noProof/>
                <w:webHidden/>
              </w:rPr>
              <w:instrText xml:space="preserve"> PAGEREF _Toc53993806 \h </w:instrText>
            </w:r>
            <w:r w:rsidR="00356BB0">
              <w:rPr>
                <w:noProof/>
                <w:webHidden/>
              </w:rPr>
            </w:r>
            <w:r w:rsidR="00356BB0">
              <w:rPr>
                <w:noProof/>
                <w:webHidden/>
              </w:rPr>
              <w:fldChar w:fldCharType="separate"/>
            </w:r>
            <w:r w:rsidR="00912598">
              <w:rPr>
                <w:noProof/>
                <w:webHidden/>
              </w:rPr>
              <w:t>26</w:t>
            </w:r>
            <w:r w:rsidR="00356BB0">
              <w:rPr>
                <w:noProof/>
                <w:webHidden/>
              </w:rPr>
              <w:fldChar w:fldCharType="end"/>
            </w:r>
          </w:hyperlink>
        </w:p>
        <w:p w14:paraId="6CA84F83"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07" w:history="1">
            <w:r w:rsidR="00356BB0" w:rsidRPr="00D071ED">
              <w:rPr>
                <w:rStyle w:val="Hyperlink"/>
                <w:noProof/>
              </w:rPr>
              <w:t>The Notion of Technology Maturity Level</w:t>
            </w:r>
            <w:r w:rsidR="00356BB0">
              <w:rPr>
                <w:noProof/>
                <w:webHidden/>
              </w:rPr>
              <w:tab/>
            </w:r>
            <w:r w:rsidR="00356BB0">
              <w:rPr>
                <w:noProof/>
                <w:webHidden/>
              </w:rPr>
              <w:fldChar w:fldCharType="begin"/>
            </w:r>
            <w:r w:rsidR="00356BB0">
              <w:rPr>
                <w:noProof/>
                <w:webHidden/>
              </w:rPr>
              <w:instrText xml:space="preserve"> PAGEREF _Toc53993807 \h </w:instrText>
            </w:r>
            <w:r w:rsidR="00356BB0">
              <w:rPr>
                <w:noProof/>
                <w:webHidden/>
              </w:rPr>
            </w:r>
            <w:r w:rsidR="00356BB0">
              <w:rPr>
                <w:noProof/>
                <w:webHidden/>
              </w:rPr>
              <w:fldChar w:fldCharType="separate"/>
            </w:r>
            <w:r w:rsidR="00912598">
              <w:rPr>
                <w:noProof/>
                <w:webHidden/>
              </w:rPr>
              <w:t>30</w:t>
            </w:r>
            <w:r w:rsidR="00356BB0">
              <w:rPr>
                <w:noProof/>
                <w:webHidden/>
              </w:rPr>
              <w:fldChar w:fldCharType="end"/>
            </w:r>
          </w:hyperlink>
        </w:p>
        <w:p w14:paraId="0FFF58EB"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08" w:history="1">
            <w:r w:rsidR="00356BB0" w:rsidRPr="00D071ED">
              <w:rPr>
                <w:rStyle w:val="Hyperlink"/>
                <w:noProof/>
              </w:rPr>
              <w:t>Approach to Examining the Topic</w:t>
            </w:r>
            <w:r w:rsidR="00356BB0">
              <w:rPr>
                <w:noProof/>
                <w:webHidden/>
              </w:rPr>
              <w:tab/>
            </w:r>
            <w:r w:rsidR="00356BB0">
              <w:rPr>
                <w:noProof/>
                <w:webHidden/>
              </w:rPr>
              <w:fldChar w:fldCharType="begin"/>
            </w:r>
            <w:r w:rsidR="00356BB0">
              <w:rPr>
                <w:noProof/>
                <w:webHidden/>
              </w:rPr>
              <w:instrText xml:space="preserve"> PAGEREF _Toc53993808 \h </w:instrText>
            </w:r>
            <w:r w:rsidR="00356BB0">
              <w:rPr>
                <w:noProof/>
                <w:webHidden/>
              </w:rPr>
            </w:r>
            <w:r w:rsidR="00356BB0">
              <w:rPr>
                <w:noProof/>
                <w:webHidden/>
              </w:rPr>
              <w:fldChar w:fldCharType="separate"/>
            </w:r>
            <w:r w:rsidR="00912598">
              <w:rPr>
                <w:noProof/>
                <w:webHidden/>
              </w:rPr>
              <w:t>34</w:t>
            </w:r>
            <w:r w:rsidR="00356BB0">
              <w:rPr>
                <w:noProof/>
                <w:webHidden/>
              </w:rPr>
              <w:fldChar w:fldCharType="end"/>
            </w:r>
          </w:hyperlink>
        </w:p>
        <w:p w14:paraId="5202DA74" w14:textId="77777777" w:rsidR="00356BB0" w:rsidRDefault="00255E26">
          <w:pPr>
            <w:pStyle w:val="TOC1"/>
            <w:tabs>
              <w:tab w:val="right" w:leader="dot" w:pos="9350"/>
            </w:tabs>
            <w:rPr>
              <w:rFonts w:asciiTheme="minorHAnsi" w:eastAsiaTheme="minorEastAsia" w:hAnsiTheme="minorHAnsi" w:cstheme="minorBidi"/>
              <w:noProof/>
              <w:sz w:val="22"/>
              <w:szCs w:val="22"/>
            </w:rPr>
          </w:pPr>
          <w:hyperlink w:anchor="_Toc53993809" w:history="1">
            <w:r w:rsidR="00356BB0" w:rsidRPr="00D071ED">
              <w:rPr>
                <w:rStyle w:val="Hyperlink"/>
                <w:noProof/>
              </w:rPr>
              <w:t>Chapter 2 – Review of the Related Literature</w:t>
            </w:r>
            <w:r w:rsidR="00356BB0">
              <w:rPr>
                <w:noProof/>
                <w:webHidden/>
              </w:rPr>
              <w:tab/>
            </w:r>
            <w:r w:rsidR="00356BB0">
              <w:rPr>
                <w:noProof/>
                <w:webHidden/>
              </w:rPr>
              <w:fldChar w:fldCharType="begin"/>
            </w:r>
            <w:r w:rsidR="00356BB0">
              <w:rPr>
                <w:noProof/>
                <w:webHidden/>
              </w:rPr>
              <w:instrText xml:space="preserve"> PAGEREF _Toc53993809 \h </w:instrText>
            </w:r>
            <w:r w:rsidR="00356BB0">
              <w:rPr>
                <w:noProof/>
                <w:webHidden/>
              </w:rPr>
            </w:r>
            <w:r w:rsidR="00356BB0">
              <w:rPr>
                <w:noProof/>
                <w:webHidden/>
              </w:rPr>
              <w:fldChar w:fldCharType="separate"/>
            </w:r>
            <w:r w:rsidR="00912598">
              <w:rPr>
                <w:noProof/>
                <w:webHidden/>
              </w:rPr>
              <w:t>36</w:t>
            </w:r>
            <w:r w:rsidR="00356BB0">
              <w:rPr>
                <w:noProof/>
                <w:webHidden/>
              </w:rPr>
              <w:fldChar w:fldCharType="end"/>
            </w:r>
          </w:hyperlink>
        </w:p>
        <w:p w14:paraId="52837EFD"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0" w:history="1">
            <w:r w:rsidR="00356BB0" w:rsidRPr="00D071ED">
              <w:rPr>
                <w:rStyle w:val="Hyperlink"/>
                <w:noProof/>
              </w:rPr>
              <w:t>Determinants of Success in University Technology Transfer</w:t>
            </w:r>
            <w:r w:rsidR="00356BB0">
              <w:rPr>
                <w:noProof/>
                <w:webHidden/>
              </w:rPr>
              <w:tab/>
            </w:r>
            <w:r w:rsidR="00356BB0">
              <w:rPr>
                <w:noProof/>
                <w:webHidden/>
              </w:rPr>
              <w:fldChar w:fldCharType="begin"/>
            </w:r>
            <w:r w:rsidR="00356BB0">
              <w:rPr>
                <w:noProof/>
                <w:webHidden/>
              </w:rPr>
              <w:instrText xml:space="preserve"> PAGEREF _Toc53993810 \h </w:instrText>
            </w:r>
            <w:r w:rsidR="00356BB0">
              <w:rPr>
                <w:noProof/>
                <w:webHidden/>
              </w:rPr>
            </w:r>
            <w:r w:rsidR="00356BB0">
              <w:rPr>
                <w:noProof/>
                <w:webHidden/>
              </w:rPr>
              <w:fldChar w:fldCharType="separate"/>
            </w:r>
            <w:r w:rsidR="00912598">
              <w:rPr>
                <w:noProof/>
                <w:webHidden/>
              </w:rPr>
              <w:t>36</w:t>
            </w:r>
            <w:r w:rsidR="00356BB0">
              <w:rPr>
                <w:noProof/>
                <w:webHidden/>
              </w:rPr>
              <w:fldChar w:fldCharType="end"/>
            </w:r>
          </w:hyperlink>
        </w:p>
        <w:p w14:paraId="19AB8A80"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1" w:history="1">
            <w:r w:rsidR="00356BB0" w:rsidRPr="00D071ED">
              <w:rPr>
                <w:rStyle w:val="Hyperlink"/>
                <w:noProof/>
              </w:rPr>
              <w:t>Technology Maturity Level as an Understudied Explanatory Factor</w:t>
            </w:r>
            <w:r w:rsidR="00356BB0">
              <w:rPr>
                <w:noProof/>
                <w:webHidden/>
              </w:rPr>
              <w:tab/>
            </w:r>
            <w:r w:rsidR="00356BB0">
              <w:rPr>
                <w:noProof/>
                <w:webHidden/>
              </w:rPr>
              <w:fldChar w:fldCharType="begin"/>
            </w:r>
            <w:r w:rsidR="00356BB0">
              <w:rPr>
                <w:noProof/>
                <w:webHidden/>
              </w:rPr>
              <w:instrText xml:space="preserve"> PAGEREF _Toc53993811 \h </w:instrText>
            </w:r>
            <w:r w:rsidR="00356BB0">
              <w:rPr>
                <w:noProof/>
                <w:webHidden/>
              </w:rPr>
            </w:r>
            <w:r w:rsidR="00356BB0">
              <w:rPr>
                <w:noProof/>
                <w:webHidden/>
              </w:rPr>
              <w:fldChar w:fldCharType="separate"/>
            </w:r>
            <w:r w:rsidR="00912598">
              <w:rPr>
                <w:noProof/>
                <w:webHidden/>
              </w:rPr>
              <w:t>41</w:t>
            </w:r>
            <w:r w:rsidR="00356BB0">
              <w:rPr>
                <w:noProof/>
                <w:webHidden/>
              </w:rPr>
              <w:fldChar w:fldCharType="end"/>
            </w:r>
          </w:hyperlink>
        </w:p>
        <w:p w14:paraId="64ED1B20"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2" w:history="1">
            <w:r w:rsidR="00356BB0" w:rsidRPr="00D071ED">
              <w:rPr>
                <w:rStyle w:val="Hyperlink"/>
                <w:noProof/>
              </w:rPr>
              <w:t>The Valley of Death in University Technology Transfer</w:t>
            </w:r>
            <w:r w:rsidR="00356BB0">
              <w:rPr>
                <w:noProof/>
                <w:webHidden/>
              </w:rPr>
              <w:tab/>
            </w:r>
            <w:r w:rsidR="00356BB0">
              <w:rPr>
                <w:noProof/>
                <w:webHidden/>
              </w:rPr>
              <w:fldChar w:fldCharType="begin"/>
            </w:r>
            <w:r w:rsidR="00356BB0">
              <w:rPr>
                <w:noProof/>
                <w:webHidden/>
              </w:rPr>
              <w:instrText xml:space="preserve"> PAGEREF _Toc53993812 \h </w:instrText>
            </w:r>
            <w:r w:rsidR="00356BB0">
              <w:rPr>
                <w:noProof/>
                <w:webHidden/>
              </w:rPr>
            </w:r>
            <w:r w:rsidR="00356BB0">
              <w:rPr>
                <w:noProof/>
                <w:webHidden/>
              </w:rPr>
              <w:fldChar w:fldCharType="separate"/>
            </w:r>
            <w:r w:rsidR="00912598">
              <w:rPr>
                <w:noProof/>
                <w:webHidden/>
              </w:rPr>
              <w:t>48</w:t>
            </w:r>
            <w:r w:rsidR="00356BB0">
              <w:rPr>
                <w:noProof/>
                <w:webHidden/>
              </w:rPr>
              <w:fldChar w:fldCharType="end"/>
            </w:r>
          </w:hyperlink>
        </w:p>
        <w:p w14:paraId="77369787"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3" w:history="1">
            <w:r w:rsidR="00356BB0" w:rsidRPr="00D071ED">
              <w:rPr>
                <w:rStyle w:val="Hyperlink"/>
                <w:noProof/>
              </w:rPr>
              <w:t>The Perspectives of Organization Studies and Decision Theory</w:t>
            </w:r>
            <w:r w:rsidR="00356BB0">
              <w:rPr>
                <w:noProof/>
                <w:webHidden/>
              </w:rPr>
              <w:tab/>
            </w:r>
            <w:r w:rsidR="00356BB0">
              <w:rPr>
                <w:noProof/>
                <w:webHidden/>
              </w:rPr>
              <w:fldChar w:fldCharType="begin"/>
            </w:r>
            <w:r w:rsidR="00356BB0">
              <w:rPr>
                <w:noProof/>
                <w:webHidden/>
              </w:rPr>
              <w:instrText xml:space="preserve"> PAGEREF _Toc53993813 \h </w:instrText>
            </w:r>
            <w:r w:rsidR="00356BB0">
              <w:rPr>
                <w:noProof/>
                <w:webHidden/>
              </w:rPr>
            </w:r>
            <w:r w:rsidR="00356BB0">
              <w:rPr>
                <w:noProof/>
                <w:webHidden/>
              </w:rPr>
              <w:fldChar w:fldCharType="separate"/>
            </w:r>
            <w:r w:rsidR="00912598">
              <w:rPr>
                <w:noProof/>
                <w:webHidden/>
              </w:rPr>
              <w:t>51</w:t>
            </w:r>
            <w:r w:rsidR="00356BB0">
              <w:rPr>
                <w:noProof/>
                <w:webHidden/>
              </w:rPr>
              <w:fldChar w:fldCharType="end"/>
            </w:r>
          </w:hyperlink>
        </w:p>
        <w:p w14:paraId="04600E62"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4" w:history="1">
            <w:r w:rsidR="00356BB0" w:rsidRPr="00D071ED">
              <w:rPr>
                <w:rStyle w:val="Hyperlink"/>
                <w:noProof/>
              </w:rPr>
              <w:t>Organizational Structure and Technology Maturity Level</w:t>
            </w:r>
            <w:r w:rsidR="00356BB0">
              <w:rPr>
                <w:noProof/>
                <w:webHidden/>
              </w:rPr>
              <w:tab/>
            </w:r>
            <w:r w:rsidR="00356BB0">
              <w:rPr>
                <w:noProof/>
                <w:webHidden/>
              </w:rPr>
              <w:fldChar w:fldCharType="begin"/>
            </w:r>
            <w:r w:rsidR="00356BB0">
              <w:rPr>
                <w:noProof/>
                <w:webHidden/>
              </w:rPr>
              <w:instrText xml:space="preserve"> PAGEREF _Toc53993814 \h </w:instrText>
            </w:r>
            <w:r w:rsidR="00356BB0">
              <w:rPr>
                <w:noProof/>
                <w:webHidden/>
              </w:rPr>
            </w:r>
            <w:r w:rsidR="00356BB0">
              <w:rPr>
                <w:noProof/>
                <w:webHidden/>
              </w:rPr>
              <w:fldChar w:fldCharType="separate"/>
            </w:r>
            <w:r w:rsidR="00912598">
              <w:rPr>
                <w:noProof/>
                <w:webHidden/>
              </w:rPr>
              <w:t>54</w:t>
            </w:r>
            <w:r w:rsidR="00356BB0">
              <w:rPr>
                <w:noProof/>
                <w:webHidden/>
              </w:rPr>
              <w:fldChar w:fldCharType="end"/>
            </w:r>
          </w:hyperlink>
        </w:p>
        <w:p w14:paraId="74146E49"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5" w:history="1">
            <w:r w:rsidR="00356BB0" w:rsidRPr="00D071ED">
              <w:rPr>
                <w:rStyle w:val="Hyperlink"/>
                <w:noProof/>
              </w:rPr>
              <w:t>Uncertainty Avoidance and Technology Maturity Level</w:t>
            </w:r>
            <w:r w:rsidR="00356BB0">
              <w:rPr>
                <w:noProof/>
                <w:webHidden/>
              </w:rPr>
              <w:tab/>
            </w:r>
            <w:r w:rsidR="00356BB0">
              <w:rPr>
                <w:noProof/>
                <w:webHidden/>
              </w:rPr>
              <w:fldChar w:fldCharType="begin"/>
            </w:r>
            <w:r w:rsidR="00356BB0">
              <w:rPr>
                <w:noProof/>
                <w:webHidden/>
              </w:rPr>
              <w:instrText xml:space="preserve"> PAGEREF _Toc53993815 \h </w:instrText>
            </w:r>
            <w:r w:rsidR="00356BB0">
              <w:rPr>
                <w:noProof/>
                <w:webHidden/>
              </w:rPr>
            </w:r>
            <w:r w:rsidR="00356BB0">
              <w:rPr>
                <w:noProof/>
                <w:webHidden/>
              </w:rPr>
              <w:fldChar w:fldCharType="separate"/>
            </w:r>
            <w:r w:rsidR="00912598">
              <w:rPr>
                <w:noProof/>
                <w:webHidden/>
              </w:rPr>
              <w:t>56</w:t>
            </w:r>
            <w:r w:rsidR="00356BB0">
              <w:rPr>
                <w:noProof/>
                <w:webHidden/>
              </w:rPr>
              <w:fldChar w:fldCharType="end"/>
            </w:r>
          </w:hyperlink>
        </w:p>
        <w:p w14:paraId="4ED7D88F"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6" w:history="1">
            <w:r w:rsidR="00356BB0" w:rsidRPr="00D071ED">
              <w:rPr>
                <w:rStyle w:val="Hyperlink"/>
                <w:noProof/>
              </w:rPr>
              <w:t>Decision Premises and Technology Maturity Level</w:t>
            </w:r>
            <w:r w:rsidR="00356BB0">
              <w:rPr>
                <w:noProof/>
                <w:webHidden/>
              </w:rPr>
              <w:tab/>
            </w:r>
            <w:r w:rsidR="00356BB0">
              <w:rPr>
                <w:noProof/>
                <w:webHidden/>
              </w:rPr>
              <w:fldChar w:fldCharType="begin"/>
            </w:r>
            <w:r w:rsidR="00356BB0">
              <w:rPr>
                <w:noProof/>
                <w:webHidden/>
              </w:rPr>
              <w:instrText xml:space="preserve"> PAGEREF _Toc53993816 \h </w:instrText>
            </w:r>
            <w:r w:rsidR="00356BB0">
              <w:rPr>
                <w:noProof/>
                <w:webHidden/>
              </w:rPr>
            </w:r>
            <w:r w:rsidR="00356BB0">
              <w:rPr>
                <w:noProof/>
                <w:webHidden/>
              </w:rPr>
              <w:fldChar w:fldCharType="separate"/>
            </w:r>
            <w:r w:rsidR="00912598">
              <w:rPr>
                <w:noProof/>
                <w:webHidden/>
              </w:rPr>
              <w:t>57</w:t>
            </w:r>
            <w:r w:rsidR="00356BB0">
              <w:rPr>
                <w:noProof/>
                <w:webHidden/>
              </w:rPr>
              <w:fldChar w:fldCharType="end"/>
            </w:r>
          </w:hyperlink>
        </w:p>
        <w:p w14:paraId="499BD179"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7" w:history="1">
            <w:r w:rsidR="00356BB0" w:rsidRPr="00D071ED">
              <w:rPr>
                <w:rStyle w:val="Hyperlink"/>
                <w:noProof/>
              </w:rPr>
              <w:t>Technology Maturity Level in Federal Technology Transfer Policy</w:t>
            </w:r>
            <w:r w:rsidR="00356BB0">
              <w:rPr>
                <w:noProof/>
                <w:webHidden/>
              </w:rPr>
              <w:tab/>
            </w:r>
            <w:r w:rsidR="00356BB0">
              <w:rPr>
                <w:noProof/>
                <w:webHidden/>
              </w:rPr>
              <w:fldChar w:fldCharType="begin"/>
            </w:r>
            <w:r w:rsidR="00356BB0">
              <w:rPr>
                <w:noProof/>
                <w:webHidden/>
              </w:rPr>
              <w:instrText xml:space="preserve"> PAGEREF _Toc53993817 \h </w:instrText>
            </w:r>
            <w:r w:rsidR="00356BB0">
              <w:rPr>
                <w:noProof/>
                <w:webHidden/>
              </w:rPr>
            </w:r>
            <w:r w:rsidR="00356BB0">
              <w:rPr>
                <w:noProof/>
                <w:webHidden/>
              </w:rPr>
              <w:fldChar w:fldCharType="separate"/>
            </w:r>
            <w:r w:rsidR="00912598">
              <w:rPr>
                <w:noProof/>
                <w:webHidden/>
              </w:rPr>
              <w:t>65</w:t>
            </w:r>
            <w:r w:rsidR="00356BB0">
              <w:rPr>
                <w:noProof/>
                <w:webHidden/>
              </w:rPr>
              <w:fldChar w:fldCharType="end"/>
            </w:r>
          </w:hyperlink>
        </w:p>
        <w:p w14:paraId="79BFDB88"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8" w:history="1">
            <w:r w:rsidR="00356BB0" w:rsidRPr="00D071ED">
              <w:rPr>
                <w:rStyle w:val="Hyperlink"/>
                <w:noProof/>
              </w:rPr>
              <w:t>A Demand-Side Model of Technology Transfer</w:t>
            </w:r>
            <w:r w:rsidR="00356BB0">
              <w:rPr>
                <w:noProof/>
                <w:webHidden/>
              </w:rPr>
              <w:tab/>
            </w:r>
            <w:r w:rsidR="00356BB0">
              <w:rPr>
                <w:noProof/>
                <w:webHidden/>
              </w:rPr>
              <w:fldChar w:fldCharType="begin"/>
            </w:r>
            <w:r w:rsidR="00356BB0">
              <w:rPr>
                <w:noProof/>
                <w:webHidden/>
              </w:rPr>
              <w:instrText xml:space="preserve"> PAGEREF _Toc53993818 \h </w:instrText>
            </w:r>
            <w:r w:rsidR="00356BB0">
              <w:rPr>
                <w:noProof/>
                <w:webHidden/>
              </w:rPr>
            </w:r>
            <w:r w:rsidR="00356BB0">
              <w:rPr>
                <w:noProof/>
                <w:webHidden/>
              </w:rPr>
              <w:fldChar w:fldCharType="separate"/>
            </w:r>
            <w:r w:rsidR="00912598">
              <w:rPr>
                <w:noProof/>
                <w:webHidden/>
              </w:rPr>
              <w:t>68</w:t>
            </w:r>
            <w:r w:rsidR="00356BB0">
              <w:rPr>
                <w:noProof/>
                <w:webHidden/>
              </w:rPr>
              <w:fldChar w:fldCharType="end"/>
            </w:r>
          </w:hyperlink>
        </w:p>
        <w:p w14:paraId="5055E2AC" w14:textId="77777777" w:rsidR="00356BB0" w:rsidRDefault="00255E26">
          <w:pPr>
            <w:pStyle w:val="TOC2"/>
            <w:tabs>
              <w:tab w:val="right" w:leader="dot" w:pos="9350"/>
            </w:tabs>
            <w:rPr>
              <w:rFonts w:asciiTheme="minorHAnsi" w:eastAsiaTheme="minorEastAsia" w:hAnsiTheme="minorHAnsi" w:cstheme="minorBidi"/>
              <w:noProof/>
              <w:sz w:val="22"/>
              <w:szCs w:val="22"/>
            </w:rPr>
          </w:pPr>
          <w:hyperlink w:anchor="_Toc53993819" w:history="1">
            <w:r w:rsidR="00356BB0" w:rsidRPr="00D071ED">
              <w:rPr>
                <w:rStyle w:val="Hyperlink"/>
                <w:noProof/>
              </w:rPr>
              <w:t>Gaps in the Literature</w:t>
            </w:r>
            <w:r w:rsidR="00356BB0">
              <w:rPr>
                <w:noProof/>
                <w:webHidden/>
              </w:rPr>
              <w:tab/>
            </w:r>
            <w:r w:rsidR="00356BB0">
              <w:rPr>
                <w:noProof/>
                <w:webHidden/>
              </w:rPr>
              <w:fldChar w:fldCharType="begin"/>
            </w:r>
            <w:r w:rsidR="00356BB0">
              <w:rPr>
                <w:noProof/>
                <w:webHidden/>
              </w:rPr>
              <w:instrText xml:space="preserve"> PAGEREF _Toc53993819 \h </w:instrText>
            </w:r>
            <w:r w:rsidR="00356BB0">
              <w:rPr>
                <w:noProof/>
                <w:webHidden/>
              </w:rPr>
            </w:r>
            <w:r w:rsidR="00356BB0">
              <w:rPr>
                <w:noProof/>
                <w:webHidden/>
              </w:rPr>
              <w:fldChar w:fldCharType="separate"/>
            </w:r>
            <w:r w:rsidR="00912598">
              <w:rPr>
                <w:noProof/>
                <w:webHidden/>
              </w:rPr>
              <w:t>68</w:t>
            </w:r>
            <w:r w:rsidR="00356BB0">
              <w:rPr>
                <w:noProof/>
                <w:webHidden/>
              </w:rPr>
              <w:fldChar w:fldCharType="end"/>
            </w:r>
          </w:hyperlink>
        </w:p>
        <w:p w14:paraId="09E5BA7A" w14:textId="77777777" w:rsidR="00356BB0" w:rsidRDefault="00255E26">
          <w:pPr>
            <w:pStyle w:val="TOC1"/>
            <w:tabs>
              <w:tab w:val="right" w:leader="dot" w:pos="9350"/>
            </w:tabs>
            <w:rPr>
              <w:rFonts w:asciiTheme="minorHAnsi" w:eastAsiaTheme="minorEastAsia" w:hAnsiTheme="minorHAnsi" w:cstheme="minorBidi"/>
              <w:noProof/>
              <w:sz w:val="22"/>
              <w:szCs w:val="22"/>
            </w:rPr>
          </w:pPr>
          <w:hyperlink w:anchor="_Toc53993820" w:history="1">
            <w:r w:rsidR="00356BB0" w:rsidRPr="00D071ED">
              <w:rPr>
                <w:rStyle w:val="Hyperlink"/>
                <w:noProof/>
              </w:rPr>
              <w:t>References</w:t>
            </w:r>
            <w:r w:rsidR="00356BB0">
              <w:rPr>
                <w:noProof/>
                <w:webHidden/>
              </w:rPr>
              <w:tab/>
            </w:r>
            <w:r w:rsidR="00356BB0">
              <w:rPr>
                <w:noProof/>
                <w:webHidden/>
              </w:rPr>
              <w:fldChar w:fldCharType="begin"/>
            </w:r>
            <w:r w:rsidR="00356BB0">
              <w:rPr>
                <w:noProof/>
                <w:webHidden/>
              </w:rPr>
              <w:instrText xml:space="preserve"> PAGEREF _Toc53993820 \h </w:instrText>
            </w:r>
            <w:r w:rsidR="00356BB0">
              <w:rPr>
                <w:noProof/>
                <w:webHidden/>
              </w:rPr>
            </w:r>
            <w:r w:rsidR="00356BB0">
              <w:rPr>
                <w:noProof/>
                <w:webHidden/>
              </w:rPr>
              <w:fldChar w:fldCharType="separate"/>
            </w:r>
            <w:r w:rsidR="00912598">
              <w:rPr>
                <w:noProof/>
                <w:webHidden/>
              </w:rPr>
              <w:t>71</w:t>
            </w:r>
            <w:r w:rsidR="00356BB0">
              <w:rPr>
                <w:noProof/>
                <w:webHidden/>
              </w:rPr>
              <w:fldChar w:fldCharType="end"/>
            </w:r>
          </w:hyperlink>
        </w:p>
        <w:p w14:paraId="4D2F9391" w14:textId="77777777" w:rsidR="00356BB0" w:rsidRDefault="00255E26">
          <w:pPr>
            <w:pStyle w:val="TOC1"/>
            <w:tabs>
              <w:tab w:val="right" w:leader="dot" w:pos="9350"/>
            </w:tabs>
            <w:rPr>
              <w:rFonts w:asciiTheme="minorHAnsi" w:eastAsiaTheme="minorEastAsia" w:hAnsiTheme="minorHAnsi" w:cstheme="minorBidi"/>
              <w:noProof/>
              <w:sz w:val="22"/>
              <w:szCs w:val="22"/>
            </w:rPr>
          </w:pPr>
          <w:hyperlink w:anchor="_Toc53993821" w:history="1">
            <w:r w:rsidR="00356BB0" w:rsidRPr="00D071ED">
              <w:rPr>
                <w:rStyle w:val="Hyperlink"/>
                <w:noProof/>
              </w:rPr>
              <w:t>Appendix A. Tables and Figures</w:t>
            </w:r>
            <w:r w:rsidR="00356BB0">
              <w:rPr>
                <w:noProof/>
                <w:webHidden/>
              </w:rPr>
              <w:tab/>
            </w:r>
            <w:r w:rsidR="00356BB0">
              <w:rPr>
                <w:noProof/>
                <w:webHidden/>
              </w:rPr>
              <w:fldChar w:fldCharType="begin"/>
            </w:r>
            <w:r w:rsidR="00356BB0">
              <w:rPr>
                <w:noProof/>
                <w:webHidden/>
              </w:rPr>
              <w:instrText xml:space="preserve"> PAGEREF _Toc53993821 \h </w:instrText>
            </w:r>
            <w:r w:rsidR="00356BB0">
              <w:rPr>
                <w:noProof/>
                <w:webHidden/>
              </w:rPr>
            </w:r>
            <w:r w:rsidR="00356BB0">
              <w:rPr>
                <w:noProof/>
                <w:webHidden/>
              </w:rPr>
              <w:fldChar w:fldCharType="separate"/>
            </w:r>
            <w:r w:rsidR="00912598">
              <w:rPr>
                <w:noProof/>
                <w:webHidden/>
              </w:rPr>
              <w:t>87</w:t>
            </w:r>
            <w:r w:rsidR="00356BB0">
              <w:rPr>
                <w:noProof/>
                <w:webHidden/>
              </w:rPr>
              <w:fldChar w:fldCharType="end"/>
            </w:r>
          </w:hyperlink>
        </w:p>
        <w:p w14:paraId="353CF2D3" w14:textId="77777777" w:rsidR="00BC3D18" w:rsidRPr="0082167C" w:rsidRDefault="008215E4" w:rsidP="003E7BDC">
          <w:pPr>
            <w:rPr>
              <w:b/>
              <w:bCs/>
              <w:noProof/>
            </w:rPr>
          </w:pPr>
          <w:r w:rsidRPr="0082167C">
            <w:fldChar w:fldCharType="end"/>
          </w:r>
        </w:p>
      </w:sdtContent>
    </w:sdt>
    <w:p w14:paraId="7E3C57A0" w14:textId="77777777" w:rsidR="00B04B70" w:rsidRPr="0082167C" w:rsidRDefault="00B04B70">
      <w:pPr>
        <w:rPr>
          <w:b/>
          <w:bCs/>
          <w:noProof/>
        </w:rPr>
      </w:pPr>
      <w:r w:rsidRPr="0082167C">
        <w:rPr>
          <w:b/>
          <w:bCs/>
          <w:noProof/>
        </w:rPr>
        <w:br w:type="page"/>
      </w:r>
    </w:p>
    <w:p w14:paraId="6BFA8032" w14:textId="77777777" w:rsidR="00B04B70" w:rsidRPr="00B04B70" w:rsidRDefault="00B04B70" w:rsidP="005E72F3">
      <w:pPr>
        <w:pStyle w:val="LiteratureReviewHeader1"/>
      </w:pPr>
      <w:bookmarkStart w:id="0" w:name="_Toc53993796"/>
      <w:r>
        <w:lastRenderedPageBreak/>
        <w:t xml:space="preserve">List of </w:t>
      </w:r>
      <w:r w:rsidR="005E72F3">
        <w:t>Tables</w:t>
      </w:r>
      <w:bookmarkEnd w:id="0"/>
    </w:p>
    <w:p w14:paraId="0414EDBC" w14:textId="77777777" w:rsidR="00912598"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994671" w:history="1">
        <w:r w:rsidR="00912598" w:rsidRPr="00972111">
          <w:rPr>
            <w:rStyle w:val="Hyperlink"/>
            <w:noProof/>
          </w:rPr>
          <w:t>Table 1 Federal Obligations to Universities for Research and Development</w:t>
        </w:r>
        <w:r w:rsidR="00912598">
          <w:rPr>
            <w:noProof/>
            <w:webHidden/>
          </w:rPr>
          <w:tab/>
        </w:r>
        <w:r w:rsidR="00912598">
          <w:rPr>
            <w:noProof/>
            <w:webHidden/>
          </w:rPr>
          <w:fldChar w:fldCharType="begin"/>
        </w:r>
        <w:r w:rsidR="00912598">
          <w:rPr>
            <w:noProof/>
            <w:webHidden/>
          </w:rPr>
          <w:instrText xml:space="preserve"> PAGEREF _Toc53994671 \h </w:instrText>
        </w:r>
        <w:r w:rsidR="00912598">
          <w:rPr>
            <w:noProof/>
            <w:webHidden/>
          </w:rPr>
        </w:r>
        <w:r w:rsidR="00912598">
          <w:rPr>
            <w:noProof/>
            <w:webHidden/>
          </w:rPr>
          <w:fldChar w:fldCharType="separate"/>
        </w:r>
        <w:r w:rsidR="00912598">
          <w:rPr>
            <w:noProof/>
            <w:webHidden/>
          </w:rPr>
          <w:t>87</w:t>
        </w:r>
        <w:r w:rsidR="00912598">
          <w:rPr>
            <w:noProof/>
            <w:webHidden/>
          </w:rPr>
          <w:fldChar w:fldCharType="end"/>
        </w:r>
      </w:hyperlink>
    </w:p>
    <w:p w14:paraId="31F10A9B" w14:textId="77777777" w:rsidR="00912598" w:rsidRDefault="00255E26">
      <w:pPr>
        <w:pStyle w:val="TableofFigures"/>
        <w:tabs>
          <w:tab w:val="right" w:leader="dot" w:pos="9350"/>
        </w:tabs>
        <w:rPr>
          <w:rFonts w:asciiTheme="minorHAnsi" w:eastAsiaTheme="minorEastAsia" w:hAnsiTheme="minorHAnsi" w:cstheme="minorBidi"/>
          <w:noProof/>
          <w:sz w:val="22"/>
          <w:szCs w:val="22"/>
        </w:rPr>
      </w:pPr>
      <w:hyperlink w:anchor="_Toc53994672" w:history="1">
        <w:r w:rsidR="00912598" w:rsidRPr="00972111">
          <w:rPr>
            <w:rStyle w:val="Hyperlink"/>
            <w:noProof/>
          </w:rPr>
          <w:t>Table 2 Federal Policies Related to University Technology Transfer</w:t>
        </w:r>
        <w:r w:rsidR="00912598">
          <w:rPr>
            <w:noProof/>
            <w:webHidden/>
          </w:rPr>
          <w:tab/>
        </w:r>
        <w:r w:rsidR="00912598">
          <w:rPr>
            <w:noProof/>
            <w:webHidden/>
          </w:rPr>
          <w:fldChar w:fldCharType="begin"/>
        </w:r>
        <w:r w:rsidR="00912598">
          <w:rPr>
            <w:noProof/>
            <w:webHidden/>
          </w:rPr>
          <w:instrText xml:space="preserve"> PAGEREF _Toc53994672 \h </w:instrText>
        </w:r>
        <w:r w:rsidR="00912598">
          <w:rPr>
            <w:noProof/>
            <w:webHidden/>
          </w:rPr>
        </w:r>
        <w:r w:rsidR="00912598">
          <w:rPr>
            <w:noProof/>
            <w:webHidden/>
          </w:rPr>
          <w:fldChar w:fldCharType="separate"/>
        </w:r>
        <w:r w:rsidR="00912598">
          <w:rPr>
            <w:noProof/>
            <w:webHidden/>
          </w:rPr>
          <w:t>88</w:t>
        </w:r>
        <w:r w:rsidR="00912598">
          <w:rPr>
            <w:noProof/>
            <w:webHidden/>
          </w:rPr>
          <w:fldChar w:fldCharType="end"/>
        </w:r>
      </w:hyperlink>
    </w:p>
    <w:p w14:paraId="0730B6D3" w14:textId="77777777" w:rsidR="00912598" w:rsidRDefault="00255E26">
      <w:pPr>
        <w:pStyle w:val="TableofFigures"/>
        <w:tabs>
          <w:tab w:val="right" w:leader="dot" w:pos="9350"/>
        </w:tabs>
        <w:rPr>
          <w:rFonts w:asciiTheme="minorHAnsi" w:eastAsiaTheme="minorEastAsia" w:hAnsiTheme="minorHAnsi" w:cstheme="minorBidi"/>
          <w:noProof/>
          <w:sz w:val="22"/>
          <w:szCs w:val="22"/>
        </w:rPr>
      </w:pPr>
      <w:hyperlink w:anchor="_Toc53994673" w:history="1">
        <w:r w:rsidR="00912598" w:rsidRPr="00972111">
          <w:rPr>
            <w:rStyle w:val="Hyperlink"/>
            <w:noProof/>
          </w:rPr>
          <w:t>Table 3 Determinants of Technology Transfer Outcomes</w:t>
        </w:r>
        <w:r w:rsidR="00912598">
          <w:rPr>
            <w:noProof/>
            <w:webHidden/>
          </w:rPr>
          <w:tab/>
        </w:r>
        <w:r w:rsidR="00912598">
          <w:rPr>
            <w:noProof/>
            <w:webHidden/>
          </w:rPr>
          <w:fldChar w:fldCharType="begin"/>
        </w:r>
        <w:r w:rsidR="00912598">
          <w:rPr>
            <w:noProof/>
            <w:webHidden/>
          </w:rPr>
          <w:instrText xml:space="preserve"> PAGEREF _Toc53994673 \h </w:instrText>
        </w:r>
        <w:r w:rsidR="00912598">
          <w:rPr>
            <w:noProof/>
            <w:webHidden/>
          </w:rPr>
        </w:r>
        <w:r w:rsidR="00912598">
          <w:rPr>
            <w:noProof/>
            <w:webHidden/>
          </w:rPr>
          <w:fldChar w:fldCharType="separate"/>
        </w:r>
        <w:r w:rsidR="00912598">
          <w:rPr>
            <w:noProof/>
            <w:webHidden/>
          </w:rPr>
          <w:t>90</w:t>
        </w:r>
        <w:r w:rsidR="00912598">
          <w:rPr>
            <w:noProof/>
            <w:webHidden/>
          </w:rPr>
          <w:fldChar w:fldCharType="end"/>
        </w:r>
      </w:hyperlink>
    </w:p>
    <w:p w14:paraId="72E2804F" w14:textId="77777777" w:rsidR="00912598" w:rsidRDefault="00255E26">
      <w:pPr>
        <w:pStyle w:val="TableofFigures"/>
        <w:tabs>
          <w:tab w:val="right" w:leader="dot" w:pos="9350"/>
        </w:tabs>
        <w:rPr>
          <w:rFonts w:asciiTheme="minorHAnsi" w:eastAsiaTheme="minorEastAsia" w:hAnsiTheme="minorHAnsi" w:cstheme="minorBidi"/>
          <w:noProof/>
          <w:sz w:val="22"/>
          <w:szCs w:val="22"/>
        </w:rPr>
      </w:pPr>
      <w:hyperlink w:anchor="_Toc53994674" w:history="1">
        <w:r w:rsidR="00912598" w:rsidRPr="00972111">
          <w:rPr>
            <w:rStyle w:val="Hyperlink"/>
            <w:noProof/>
          </w:rPr>
          <w:t>Table 4 NASA Technology Readiness Level Scale</w:t>
        </w:r>
        <w:r w:rsidR="00912598">
          <w:rPr>
            <w:noProof/>
            <w:webHidden/>
          </w:rPr>
          <w:tab/>
        </w:r>
        <w:r w:rsidR="00912598">
          <w:rPr>
            <w:noProof/>
            <w:webHidden/>
          </w:rPr>
          <w:fldChar w:fldCharType="begin"/>
        </w:r>
        <w:r w:rsidR="00912598">
          <w:rPr>
            <w:noProof/>
            <w:webHidden/>
          </w:rPr>
          <w:instrText xml:space="preserve"> PAGEREF _Toc53994674 \h </w:instrText>
        </w:r>
        <w:r w:rsidR="00912598">
          <w:rPr>
            <w:noProof/>
            <w:webHidden/>
          </w:rPr>
        </w:r>
        <w:r w:rsidR="00912598">
          <w:rPr>
            <w:noProof/>
            <w:webHidden/>
          </w:rPr>
          <w:fldChar w:fldCharType="separate"/>
        </w:r>
        <w:r w:rsidR="00912598">
          <w:rPr>
            <w:noProof/>
            <w:webHidden/>
          </w:rPr>
          <w:t>93</w:t>
        </w:r>
        <w:r w:rsidR="00912598">
          <w:rPr>
            <w:noProof/>
            <w:webHidden/>
          </w:rPr>
          <w:fldChar w:fldCharType="end"/>
        </w:r>
      </w:hyperlink>
    </w:p>
    <w:p w14:paraId="766157B9" w14:textId="77777777" w:rsidR="00912598" w:rsidRDefault="00255E26">
      <w:pPr>
        <w:pStyle w:val="TableofFigures"/>
        <w:tabs>
          <w:tab w:val="right" w:leader="dot" w:pos="9350"/>
        </w:tabs>
        <w:rPr>
          <w:rFonts w:asciiTheme="minorHAnsi" w:eastAsiaTheme="minorEastAsia" w:hAnsiTheme="minorHAnsi" w:cstheme="minorBidi"/>
          <w:noProof/>
          <w:sz w:val="22"/>
          <w:szCs w:val="22"/>
        </w:rPr>
      </w:pPr>
      <w:hyperlink w:anchor="_Toc53994675" w:history="1">
        <w:r w:rsidR="00912598" w:rsidRPr="00972111">
          <w:rPr>
            <w:rStyle w:val="Hyperlink"/>
            <w:noProof/>
          </w:rPr>
          <w:t>Table 5 Alternative Readiness Level Scales</w:t>
        </w:r>
        <w:r w:rsidR="00912598">
          <w:rPr>
            <w:noProof/>
            <w:webHidden/>
          </w:rPr>
          <w:tab/>
        </w:r>
        <w:r w:rsidR="00912598">
          <w:rPr>
            <w:noProof/>
            <w:webHidden/>
          </w:rPr>
          <w:fldChar w:fldCharType="begin"/>
        </w:r>
        <w:r w:rsidR="00912598">
          <w:rPr>
            <w:noProof/>
            <w:webHidden/>
          </w:rPr>
          <w:instrText xml:space="preserve"> PAGEREF _Toc53994675 \h </w:instrText>
        </w:r>
        <w:r w:rsidR="00912598">
          <w:rPr>
            <w:noProof/>
            <w:webHidden/>
          </w:rPr>
        </w:r>
        <w:r w:rsidR="00912598">
          <w:rPr>
            <w:noProof/>
            <w:webHidden/>
          </w:rPr>
          <w:fldChar w:fldCharType="separate"/>
        </w:r>
        <w:r w:rsidR="00912598">
          <w:rPr>
            <w:noProof/>
            <w:webHidden/>
          </w:rPr>
          <w:t>94</w:t>
        </w:r>
        <w:r w:rsidR="00912598">
          <w:rPr>
            <w:noProof/>
            <w:webHidden/>
          </w:rPr>
          <w:fldChar w:fldCharType="end"/>
        </w:r>
      </w:hyperlink>
    </w:p>
    <w:p w14:paraId="0F6F4C52" w14:textId="77777777" w:rsidR="000F5225" w:rsidRPr="00BC581D" w:rsidRDefault="005E72F3" w:rsidP="00BC581D">
      <w:r w:rsidRPr="00BC581D">
        <w:fldChar w:fldCharType="end"/>
      </w:r>
      <w:r w:rsidR="000F5225" w:rsidRPr="00BC581D">
        <w:br w:type="page"/>
      </w:r>
    </w:p>
    <w:p w14:paraId="3BCF9FDC" w14:textId="77777777" w:rsidR="000F5225" w:rsidRPr="00566037" w:rsidRDefault="000F5225" w:rsidP="008215E4">
      <w:pPr>
        <w:pStyle w:val="LiteratureReviewHeader1"/>
      </w:pPr>
      <w:bookmarkStart w:id="1" w:name="_Toc53993797"/>
      <w:r w:rsidRPr="00566037">
        <w:lastRenderedPageBreak/>
        <w:t>List of Figures</w:t>
      </w:r>
      <w:bookmarkEnd w:id="1"/>
    </w:p>
    <w:p w14:paraId="27348BFF" w14:textId="77777777" w:rsidR="008B653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994742" w:history="1">
        <w:r w:rsidR="008B653A" w:rsidRPr="00256C62">
          <w:rPr>
            <w:rStyle w:val="Hyperlink"/>
            <w:noProof/>
          </w:rPr>
          <w:t>Figure 1 Estimate of University Technologies Transferred to the Private Sector</w:t>
        </w:r>
        <w:r w:rsidR="008B653A">
          <w:rPr>
            <w:noProof/>
            <w:webHidden/>
          </w:rPr>
          <w:tab/>
        </w:r>
        <w:r w:rsidR="008B653A">
          <w:rPr>
            <w:noProof/>
            <w:webHidden/>
          </w:rPr>
          <w:fldChar w:fldCharType="begin"/>
        </w:r>
        <w:r w:rsidR="008B653A">
          <w:rPr>
            <w:noProof/>
            <w:webHidden/>
          </w:rPr>
          <w:instrText xml:space="preserve"> PAGEREF _Toc53994742 \h </w:instrText>
        </w:r>
        <w:r w:rsidR="008B653A">
          <w:rPr>
            <w:noProof/>
            <w:webHidden/>
          </w:rPr>
        </w:r>
        <w:r w:rsidR="008B653A">
          <w:rPr>
            <w:noProof/>
            <w:webHidden/>
          </w:rPr>
          <w:fldChar w:fldCharType="separate"/>
        </w:r>
        <w:r w:rsidR="008B653A">
          <w:rPr>
            <w:noProof/>
            <w:webHidden/>
          </w:rPr>
          <w:t>95</w:t>
        </w:r>
        <w:r w:rsidR="008B653A">
          <w:rPr>
            <w:noProof/>
            <w:webHidden/>
          </w:rPr>
          <w:fldChar w:fldCharType="end"/>
        </w:r>
      </w:hyperlink>
    </w:p>
    <w:p w14:paraId="25EB7DA5" w14:textId="77777777" w:rsidR="008B653A" w:rsidRDefault="00255E26">
      <w:pPr>
        <w:pStyle w:val="TableofFigures"/>
        <w:tabs>
          <w:tab w:val="right" w:leader="dot" w:pos="9350"/>
        </w:tabs>
        <w:rPr>
          <w:rFonts w:asciiTheme="minorHAnsi" w:eastAsiaTheme="minorEastAsia" w:hAnsiTheme="minorHAnsi" w:cstheme="minorBidi"/>
          <w:noProof/>
          <w:sz w:val="22"/>
          <w:szCs w:val="22"/>
        </w:rPr>
      </w:pPr>
      <w:hyperlink w:anchor="_Toc53994743" w:history="1">
        <w:r w:rsidR="008B653A" w:rsidRPr="00256C62">
          <w:rPr>
            <w:rStyle w:val="Hyperlink"/>
            <w:noProof/>
          </w:rPr>
          <w:t>Figure 2 Federal Obligations to Universities for Research and Development, 2000-2019</w:t>
        </w:r>
        <w:r w:rsidR="008B653A">
          <w:rPr>
            <w:noProof/>
            <w:webHidden/>
          </w:rPr>
          <w:tab/>
        </w:r>
        <w:r w:rsidR="008B653A">
          <w:rPr>
            <w:noProof/>
            <w:webHidden/>
          </w:rPr>
          <w:fldChar w:fldCharType="begin"/>
        </w:r>
        <w:r w:rsidR="008B653A">
          <w:rPr>
            <w:noProof/>
            <w:webHidden/>
          </w:rPr>
          <w:instrText xml:space="preserve"> PAGEREF _Toc53994743 \h </w:instrText>
        </w:r>
        <w:r w:rsidR="008B653A">
          <w:rPr>
            <w:noProof/>
            <w:webHidden/>
          </w:rPr>
        </w:r>
        <w:r w:rsidR="008B653A">
          <w:rPr>
            <w:noProof/>
            <w:webHidden/>
          </w:rPr>
          <w:fldChar w:fldCharType="separate"/>
        </w:r>
        <w:r w:rsidR="008B653A">
          <w:rPr>
            <w:noProof/>
            <w:webHidden/>
          </w:rPr>
          <w:t>96</w:t>
        </w:r>
        <w:r w:rsidR="008B653A">
          <w:rPr>
            <w:noProof/>
            <w:webHidden/>
          </w:rPr>
          <w:fldChar w:fldCharType="end"/>
        </w:r>
      </w:hyperlink>
    </w:p>
    <w:p w14:paraId="563FEBC5" w14:textId="77777777" w:rsidR="008B653A" w:rsidRDefault="00255E26">
      <w:pPr>
        <w:pStyle w:val="TableofFigures"/>
        <w:tabs>
          <w:tab w:val="right" w:leader="dot" w:pos="9350"/>
        </w:tabs>
        <w:rPr>
          <w:rFonts w:asciiTheme="minorHAnsi" w:eastAsiaTheme="minorEastAsia" w:hAnsiTheme="minorHAnsi" w:cstheme="minorBidi"/>
          <w:noProof/>
          <w:sz w:val="22"/>
          <w:szCs w:val="22"/>
        </w:rPr>
      </w:pPr>
      <w:hyperlink w:anchor="_Toc53994744" w:history="1">
        <w:r w:rsidR="008B653A" w:rsidRPr="00256C62">
          <w:rPr>
            <w:rStyle w:val="Hyperlink"/>
            <w:noProof/>
          </w:rPr>
          <w:t>Figure 3 The Relationship between Research and Societal Benefits</w:t>
        </w:r>
        <w:r w:rsidR="008B653A">
          <w:rPr>
            <w:noProof/>
            <w:webHidden/>
          </w:rPr>
          <w:tab/>
        </w:r>
        <w:r w:rsidR="008B653A">
          <w:rPr>
            <w:noProof/>
            <w:webHidden/>
          </w:rPr>
          <w:fldChar w:fldCharType="begin"/>
        </w:r>
        <w:r w:rsidR="008B653A">
          <w:rPr>
            <w:noProof/>
            <w:webHidden/>
          </w:rPr>
          <w:instrText xml:space="preserve"> PAGEREF _Toc53994744 \h </w:instrText>
        </w:r>
        <w:r w:rsidR="008B653A">
          <w:rPr>
            <w:noProof/>
            <w:webHidden/>
          </w:rPr>
        </w:r>
        <w:r w:rsidR="008B653A">
          <w:rPr>
            <w:noProof/>
            <w:webHidden/>
          </w:rPr>
          <w:fldChar w:fldCharType="separate"/>
        </w:r>
        <w:r w:rsidR="008B653A">
          <w:rPr>
            <w:noProof/>
            <w:webHidden/>
          </w:rPr>
          <w:t>97</w:t>
        </w:r>
        <w:r w:rsidR="008B653A">
          <w:rPr>
            <w:noProof/>
            <w:webHidden/>
          </w:rPr>
          <w:fldChar w:fldCharType="end"/>
        </w:r>
      </w:hyperlink>
    </w:p>
    <w:p w14:paraId="6D44D3AF" w14:textId="77777777" w:rsidR="008B653A" w:rsidRDefault="00255E26">
      <w:pPr>
        <w:pStyle w:val="TableofFigures"/>
        <w:tabs>
          <w:tab w:val="right" w:leader="dot" w:pos="9350"/>
        </w:tabs>
        <w:rPr>
          <w:rFonts w:asciiTheme="minorHAnsi" w:eastAsiaTheme="minorEastAsia" w:hAnsiTheme="minorHAnsi" w:cstheme="minorBidi"/>
          <w:noProof/>
          <w:sz w:val="22"/>
          <w:szCs w:val="22"/>
        </w:rPr>
      </w:pPr>
      <w:hyperlink w:anchor="_Toc53994745" w:history="1">
        <w:r w:rsidR="008B653A" w:rsidRPr="00256C62">
          <w:rPr>
            <w:rStyle w:val="Hyperlink"/>
            <w:noProof/>
          </w:rPr>
          <w:t>Figure 4 Stokes Four-Quadrant Model of Scientific Research</w:t>
        </w:r>
        <w:r w:rsidR="008B653A">
          <w:rPr>
            <w:noProof/>
            <w:webHidden/>
          </w:rPr>
          <w:tab/>
        </w:r>
        <w:r w:rsidR="008B653A">
          <w:rPr>
            <w:noProof/>
            <w:webHidden/>
          </w:rPr>
          <w:fldChar w:fldCharType="begin"/>
        </w:r>
        <w:r w:rsidR="008B653A">
          <w:rPr>
            <w:noProof/>
            <w:webHidden/>
          </w:rPr>
          <w:instrText xml:space="preserve"> PAGEREF _Toc53994745 \h </w:instrText>
        </w:r>
        <w:r w:rsidR="008B653A">
          <w:rPr>
            <w:noProof/>
            <w:webHidden/>
          </w:rPr>
        </w:r>
        <w:r w:rsidR="008B653A">
          <w:rPr>
            <w:noProof/>
            <w:webHidden/>
          </w:rPr>
          <w:fldChar w:fldCharType="separate"/>
        </w:r>
        <w:r w:rsidR="008B653A">
          <w:rPr>
            <w:noProof/>
            <w:webHidden/>
          </w:rPr>
          <w:t>98</w:t>
        </w:r>
        <w:r w:rsidR="008B653A">
          <w:rPr>
            <w:noProof/>
            <w:webHidden/>
          </w:rPr>
          <w:fldChar w:fldCharType="end"/>
        </w:r>
      </w:hyperlink>
    </w:p>
    <w:p w14:paraId="0479C8BB" w14:textId="77777777" w:rsidR="008B653A" w:rsidRDefault="00255E26">
      <w:pPr>
        <w:pStyle w:val="TableofFigures"/>
        <w:tabs>
          <w:tab w:val="right" w:leader="dot" w:pos="9350"/>
        </w:tabs>
        <w:rPr>
          <w:rFonts w:asciiTheme="minorHAnsi" w:eastAsiaTheme="minorEastAsia" w:hAnsiTheme="minorHAnsi" w:cstheme="minorBidi"/>
          <w:noProof/>
          <w:sz w:val="22"/>
          <w:szCs w:val="22"/>
        </w:rPr>
      </w:pPr>
      <w:hyperlink w:anchor="_Toc53994746" w:history="1">
        <w:r w:rsidR="008B653A" w:rsidRPr="00256C62">
          <w:rPr>
            <w:rStyle w:val="Hyperlink"/>
            <w:noProof/>
          </w:rPr>
          <w:t>Figure 5 The Valley of Death</w:t>
        </w:r>
        <w:r w:rsidR="008B653A">
          <w:rPr>
            <w:noProof/>
            <w:webHidden/>
          </w:rPr>
          <w:tab/>
        </w:r>
        <w:r w:rsidR="008B653A">
          <w:rPr>
            <w:noProof/>
            <w:webHidden/>
          </w:rPr>
          <w:fldChar w:fldCharType="begin"/>
        </w:r>
        <w:r w:rsidR="008B653A">
          <w:rPr>
            <w:noProof/>
            <w:webHidden/>
          </w:rPr>
          <w:instrText xml:space="preserve"> PAGEREF _Toc53994746 \h </w:instrText>
        </w:r>
        <w:r w:rsidR="008B653A">
          <w:rPr>
            <w:noProof/>
            <w:webHidden/>
          </w:rPr>
        </w:r>
        <w:r w:rsidR="008B653A">
          <w:rPr>
            <w:noProof/>
            <w:webHidden/>
          </w:rPr>
          <w:fldChar w:fldCharType="separate"/>
        </w:r>
        <w:r w:rsidR="008B653A">
          <w:rPr>
            <w:noProof/>
            <w:webHidden/>
          </w:rPr>
          <w:t>99</w:t>
        </w:r>
        <w:r w:rsidR="008B653A">
          <w:rPr>
            <w:noProof/>
            <w:webHidden/>
          </w:rPr>
          <w:fldChar w:fldCharType="end"/>
        </w:r>
      </w:hyperlink>
    </w:p>
    <w:p w14:paraId="4F164DA1" w14:textId="77777777" w:rsidR="008B653A" w:rsidRDefault="00255E26">
      <w:pPr>
        <w:pStyle w:val="TableofFigures"/>
        <w:tabs>
          <w:tab w:val="right" w:leader="dot" w:pos="9350"/>
        </w:tabs>
        <w:rPr>
          <w:rFonts w:asciiTheme="minorHAnsi" w:eastAsiaTheme="minorEastAsia" w:hAnsiTheme="minorHAnsi" w:cstheme="minorBidi"/>
          <w:noProof/>
          <w:sz w:val="22"/>
          <w:szCs w:val="22"/>
        </w:rPr>
      </w:pPr>
      <w:hyperlink w:anchor="_Toc53994747" w:history="1">
        <w:r w:rsidR="008B653A" w:rsidRPr="00256C62">
          <w:rPr>
            <w:rStyle w:val="Hyperlink"/>
            <w:noProof/>
          </w:rPr>
          <w:t>Figure 6 Theory of the Organization</w:t>
        </w:r>
        <w:r w:rsidR="008B653A">
          <w:rPr>
            <w:noProof/>
            <w:webHidden/>
          </w:rPr>
          <w:tab/>
        </w:r>
        <w:r w:rsidR="008B653A">
          <w:rPr>
            <w:noProof/>
            <w:webHidden/>
          </w:rPr>
          <w:fldChar w:fldCharType="begin"/>
        </w:r>
        <w:r w:rsidR="008B653A">
          <w:rPr>
            <w:noProof/>
            <w:webHidden/>
          </w:rPr>
          <w:instrText xml:space="preserve"> PAGEREF _Toc53994747 \h </w:instrText>
        </w:r>
        <w:r w:rsidR="008B653A">
          <w:rPr>
            <w:noProof/>
            <w:webHidden/>
          </w:rPr>
        </w:r>
        <w:r w:rsidR="008B653A">
          <w:rPr>
            <w:noProof/>
            <w:webHidden/>
          </w:rPr>
          <w:fldChar w:fldCharType="separate"/>
        </w:r>
        <w:r w:rsidR="008B653A">
          <w:rPr>
            <w:noProof/>
            <w:webHidden/>
          </w:rPr>
          <w:t>100</w:t>
        </w:r>
        <w:r w:rsidR="008B653A">
          <w:rPr>
            <w:noProof/>
            <w:webHidden/>
          </w:rPr>
          <w:fldChar w:fldCharType="end"/>
        </w:r>
      </w:hyperlink>
    </w:p>
    <w:p w14:paraId="25ACECF6" w14:textId="77777777" w:rsidR="008B653A" w:rsidRDefault="00255E26">
      <w:pPr>
        <w:pStyle w:val="TableofFigures"/>
        <w:tabs>
          <w:tab w:val="right" w:leader="dot" w:pos="9350"/>
        </w:tabs>
        <w:rPr>
          <w:rFonts w:asciiTheme="minorHAnsi" w:eastAsiaTheme="minorEastAsia" w:hAnsiTheme="minorHAnsi" w:cstheme="minorBidi"/>
          <w:noProof/>
          <w:sz w:val="22"/>
          <w:szCs w:val="22"/>
        </w:rPr>
      </w:pPr>
      <w:hyperlink w:anchor="_Toc53994748" w:history="1">
        <w:r w:rsidR="008B653A" w:rsidRPr="00256C62">
          <w:rPr>
            <w:rStyle w:val="Hyperlink"/>
            <w:noProof/>
          </w:rPr>
          <w:t>Figure 7 Demand-Side Model of Technology Transfer</w:t>
        </w:r>
        <w:r w:rsidR="008B653A">
          <w:rPr>
            <w:noProof/>
            <w:webHidden/>
          </w:rPr>
          <w:tab/>
        </w:r>
        <w:r w:rsidR="008B653A">
          <w:rPr>
            <w:noProof/>
            <w:webHidden/>
          </w:rPr>
          <w:fldChar w:fldCharType="begin"/>
        </w:r>
        <w:r w:rsidR="008B653A">
          <w:rPr>
            <w:noProof/>
            <w:webHidden/>
          </w:rPr>
          <w:instrText xml:space="preserve"> PAGEREF _Toc53994748 \h </w:instrText>
        </w:r>
        <w:r w:rsidR="008B653A">
          <w:rPr>
            <w:noProof/>
            <w:webHidden/>
          </w:rPr>
        </w:r>
        <w:r w:rsidR="008B653A">
          <w:rPr>
            <w:noProof/>
            <w:webHidden/>
          </w:rPr>
          <w:fldChar w:fldCharType="separate"/>
        </w:r>
        <w:r w:rsidR="008B653A">
          <w:rPr>
            <w:noProof/>
            <w:webHidden/>
          </w:rPr>
          <w:t>101</w:t>
        </w:r>
        <w:r w:rsidR="008B653A">
          <w:rPr>
            <w:noProof/>
            <w:webHidden/>
          </w:rPr>
          <w:fldChar w:fldCharType="end"/>
        </w:r>
      </w:hyperlink>
    </w:p>
    <w:p w14:paraId="760B5A2D" w14:textId="77777777" w:rsidR="008842DB" w:rsidRPr="00390AEE" w:rsidRDefault="00390AEE" w:rsidP="003A56A1">
      <w:r w:rsidRPr="00390AEE">
        <w:fldChar w:fldCharType="end"/>
      </w:r>
    </w:p>
    <w:p w14:paraId="2C8F751F" w14:textId="77777777" w:rsidR="00F61BCF" w:rsidRPr="00390AEE" w:rsidRDefault="00F61BCF" w:rsidP="003A56A1">
      <w:r w:rsidRPr="00390AEE">
        <w:br w:type="page"/>
      </w:r>
    </w:p>
    <w:p w14:paraId="168CFB02" w14:textId="77777777" w:rsidR="00ED3A93" w:rsidRDefault="00A95B39" w:rsidP="00615E78">
      <w:pPr>
        <w:pStyle w:val="LiteratureReviewHeader1"/>
      </w:pPr>
      <w:bookmarkStart w:id="2" w:name="_Toc53993798"/>
      <w:r>
        <w:lastRenderedPageBreak/>
        <w:t>Abstract</w:t>
      </w:r>
      <w:bookmarkEnd w:id="2"/>
    </w:p>
    <w:p w14:paraId="39863FE9" w14:textId="77777777"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14:paraId="6E4EB2B8" w14:textId="77777777"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14:paraId="5C2B3E52" w14:textId="77777777" w:rsidR="0062144B" w:rsidRDefault="0062144B">
      <w:pPr>
        <w:rPr>
          <w:b/>
        </w:rPr>
      </w:pPr>
      <w:r>
        <w:rPr>
          <w:b/>
        </w:rPr>
        <w:br w:type="page"/>
      </w:r>
    </w:p>
    <w:p w14:paraId="0202A4D6" w14:textId="77777777" w:rsidR="00A95B39" w:rsidRPr="0003023E" w:rsidRDefault="00845B27" w:rsidP="00615E78">
      <w:pPr>
        <w:pStyle w:val="LiteratureReviewHeader1Bold"/>
      </w:pPr>
      <w:bookmarkStart w:id="3" w:name="_Toc53993799"/>
      <w:r>
        <w:lastRenderedPageBreak/>
        <w:t xml:space="preserve">Chapter 1 – </w:t>
      </w:r>
      <w:r w:rsidR="00A95B39" w:rsidRPr="0003023E">
        <w:t>Introduction</w:t>
      </w:r>
      <w:bookmarkEnd w:id="3"/>
    </w:p>
    <w:p w14:paraId="3A7A5F70" w14:textId="77777777"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14:paraId="03AC204A" w14:textId="77777777"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14:paraId="7D5F5DC4" w14:textId="77777777" w:rsidR="00DB6A4F" w:rsidRDefault="004A7E08" w:rsidP="00DB6A4F">
      <w:pPr>
        <w:pStyle w:val="LiteratureReviewHeader2Bold"/>
      </w:pPr>
      <w:bookmarkStart w:id="4" w:name="_Toc53993800"/>
      <w:r>
        <w:lastRenderedPageBreak/>
        <w:t xml:space="preserve">Motivation for and </w:t>
      </w:r>
      <w:r w:rsidR="00DB6A4F">
        <w:t xml:space="preserve">Purpose of </w:t>
      </w:r>
      <w:r>
        <w:t xml:space="preserve">the </w:t>
      </w:r>
      <w:r w:rsidR="00DB6A4F">
        <w:t>Proposed Study</w:t>
      </w:r>
      <w:bookmarkEnd w:id="4"/>
    </w:p>
    <w:p w14:paraId="4E9D32D2" w14:textId="77777777"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w:t>
      </w:r>
      <w:proofErr w:type="gramStart"/>
      <w:r w:rsidRPr="00E03FC5">
        <w:t>I’m</w:t>
      </w:r>
      <w:proofErr w:type="gramEnd"/>
      <w:r w:rsidRPr="00E03FC5">
        <w:t xml:space="preserve">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proofErr w:type="spellStart"/>
      <w:r w:rsidR="00721198">
        <w:t>Feibleman</w:t>
      </w:r>
      <w:proofErr w:type="spellEnd"/>
      <w:r w:rsidR="00721198">
        <w:t>, 1961; Schact, 1998; Schact, 1999</w:t>
      </w:r>
      <w:r w:rsidR="00901D8E">
        <w:t xml:space="preserve">; </w:t>
      </w:r>
      <w:r w:rsidR="002012CF">
        <w:t xml:space="preserve">Schact, 2012; </w:t>
      </w:r>
      <w:r w:rsidR="00901D8E">
        <w:t xml:space="preserve">Tseng &amp; </w:t>
      </w:r>
      <w:proofErr w:type="spellStart"/>
      <w:r w:rsidR="00901D8E">
        <w:t>Raudensky</w:t>
      </w:r>
      <w:proofErr w:type="spellEnd"/>
      <w:r w:rsidR="00901D8E">
        <w:t>,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14:paraId="7FB37DA0" w14:textId="77777777"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14:paraId="23E74D13" w14:textId="77777777" w:rsidR="00D477BA" w:rsidRPr="00D477BA" w:rsidRDefault="00D477BA" w:rsidP="00615E78">
      <w:pPr>
        <w:pStyle w:val="LiteratureReviewHeader2Bold"/>
      </w:pPr>
      <w:bookmarkStart w:id="5" w:name="_Toc53993801"/>
      <w:r>
        <w:t xml:space="preserve">Defining </w:t>
      </w:r>
      <w:r w:rsidRPr="00D477BA">
        <w:t>Technology</w:t>
      </w:r>
      <w:bookmarkEnd w:id="5"/>
    </w:p>
    <w:p w14:paraId="7B84A5BE" w14:textId="77777777" w:rsidR="001B1337" w:rsidRPr="001B1337" w:rsidRDefault="000530DF" w:rsidP="001B1337">
      <w:pPr>
        <w:ind w:firstLine="720"/>
      </w:pPr>
      <w:r>
        <w:t>To engage in product</w:t>
      </w:r>
      <w:r w:rsidR="00361370">
        <w:t>ive</w:t>
      </w:r>
      <w:r>
        <w:t xml:space="preserve"> discourse about a subject, </w:t>
      </w:r>
      <w:proofErr w:type="gramStart"/>
      <w:r>
        <w:t>it’s</w:t>
      </w:r>
      <w:proofErr w:type="gramEnd"/>
      <w:r>
        <w:t xml:space="preserve">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14:paraId="2AD7740B" w14:textId="77777777"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w:t>
      </w:r>
      <w:proofErr w:type="spellStart"/>
      <w:r w:rsidR="00D727AB">
        <w:t>Lall</w:t>
      </w:r>
      <w:proofErr w:type="spellEnd"/>
      <w:r w:rsidR="00D727AB">
        <w:t xml:space="preserve"> (2001) that technology must </w:t>
      </w:r>
      <w:r w:rsidR="0013285B">
        <w:t>be embodied in specific items as well as the notions of other scholars that have commented on the subject (</w:t>
      </w:r>
      <w:r w:rsidR="008938C8">
        <w:t xml:space="preserve">see e.g., </w:t>
      </w:r>
      <w:proofErr w:type="spellStart"/>
      <w:r w:rsidR="001A5362">
        <w:t>Herschbach</w:t>
      </w:r>
      <w:proofErr w:type="spellEnd"/>
      <w:r w:rsidR="001A5362">
        <w:t xml:space="preserve">, 1995; </w:t>
      </w:r>
      <w:r w:rsidR="0013285B">
        <w:t xml:space="preserve">Leonard-Barton, 1990; </w:t>
      </w:r>
      <w:r w:rsidR="001A5362">
        <w:t xml:space="preserve">Stoneman, 2002; </w:t>
      </w:r>
      <w:r w:rsidR="0013285B">
        <w:t>Williams &amp; Gibson, 1990).</w:t>
      </w:r>
    </w:p>
    <w:p w14:paraId="268B93F4" w14:textId="77777777"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r w:rsidR="00774DE2">
        <w:rPr>
          <w:rStyle w:val="FootnoteReference"/>
        </w:rPr>
        <w:footnoteReference w:id="2"/>
      </w:r>
      <w:r w:rsidR="001B1337">
        <w:t xml:space="preserve"> 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general public</w:t>
      </w:r>
      <w:r w:rsidR="001B1337">
        <w:t>.</w:t>
      </w:r>
      <w:r w:rsidR="00A943B4">
        <w:t xml:space="preserve">  All these examples repr</w:t>
      </w:r>
      <w:r w:rsidR="000505D0">
        <w:t>esent embodiments of technology and the literature provides support for this conceptualization of technology.</w:t>
      </w:r>
    </w:p>
    <w:p w14:paraId="53B7B5D5" w14:textId="77777777" w:rsidR="009D4C6E" w:rsidRDefault="004E6565" w:rsidP="004E6565">
      <w:r>
        <w:tab/>
        <w:t>As a construct, it seems that technology is “a bastard child of uncertain parentage” (</w:t>
      </w:r>
      <w:proofErr w:type="spellStart"/>
      <w:r>
        <w:t>Schatzberg</w:t>
      </w:r>
      <w:proofErr w:type="spellEnd"/>
      <w:r>
        <w:t xml:space="preserve">,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w:t>
      </w:r>
      <w:proofErr w:type="spellStart"/>
      <w:r>
        <w:t>Schatzberg</w:t>
      </w:r>
      <w:proofErr w:type="spellEnd"/>
      <w:r>
        <w:t xml:space="preserve">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proofErr w:type="spellStart"/>
      <w:r w:rsidR="009D4C6E">
        <w:rPr>
          <w:i/>
        </w:rPr>
        <w:t>t</w:t>
      </w:r>
      <w:r w:rsidRPr="007B4C19">
        <w:rPr>
          <w:i/>
        </w:rPr>
        <w:t>echnik</w:t>
      </w:r>
      <w:proofErr w:type="spellEnd"/>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proofErr w:type="spellStart"/>
      <w:r w:rsidR="009D4C6E">
        <w:rPr>
          <w:i/>
        </w:rPr>
        <w:t>t</w:t>
      </w:r>
      <w:r w:rsidRPr="00590D27">
        <w:rPr>
          <w:i/>
        </w:rPr>
        <w:t>echnologie</w:t>
      </w:r>
      <w:proofErr w:type="spellEnd"/>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14:paraId="49C77D14" w14:textId="77777777" w:rsidR="004E6565" w:rsidRDefault="004E6565" w:rsidP="009D4C6E">
      <w:pPr>
        <w:ind w:firstLine="720"/>
      </w:pPr>
      <w:r w:rsidRPr="00590D27">
        <w:rPr>
          <w:i/>
        </w:rPr>
        <w:lastRenderedPageBreak/>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proofErr w:type="spellStart"/>
      <w:r w:rsidR="00384799">
        <w:t>Mitchman</w:t>
      </w:r>
      <w:proofErr w:type="spellEnd"/>
      <w:r w:rsidR="00384799">
        <w:t xml:space="preserve"> &amp; </w:t>
      </w:r>
      <w:proofErr w:type="spellStart"/>
      <w:r w:rsidR="00384799">
        <w:t>Schatzberg</w:t>
      </w:r>
      <w:proofErr w:type="spellEnd"/>
      <w:r w:rsidR="00384799">
        <w:t xml:space="preserve">, 2009; </w:t>
      </w:r>
      <w:proofErr w:type="spellStart"/>
      <w:r>
        <w:t>Schatzberg</w:t>
      </w:r>
      <w:proofErr w:type="spellEnd"/>
      <w:r w:rsidR="00384799">
        <w:t xml:space="preserve"> 2018</w:t>
      </w:r>
      <w:r>
        <w:t>).</w:t>
      </w:r>
      <w:r w:rsidR="002250FA">
        <w:t xml:space="preserve"> </w:t>
      </w:r>
    </w:p>
    <w:p w14:paraId="051633CC" w14:textId="77777777" w:rsidR="004E6565" w:rsidRDefault="004E6565" w:rsidP="004E6565">
      <w:pPr>
        <w:ind w:firstLine="720"/>
      </w:pPr>
      <w:r>
        <w:t>Currently there are two primary schools of thought among English-speaking scholars regarding the definition of technology (</w:t>
      </w:r>
      <w:proofErr w:type="spellStart"/>
      <w:r w:rsidR="00FA52BD">
        <w:t>Mitchman</w:t>
      </w:r>
      <w:proofErr w:type="spellEnd"/>
      <w:r w:rsidR="00FA52BD">
        <w:t xml:space="preserve"> &amp; </w:t>
      </w:r>
      <w:proofErr w:type="spellStart"/>
      <w:r w:rsidR="00FA52BD">
        <w:t>Schatzberg</w:t>
      </w:r>
      <w:proofErr w:type="spellEnd"/>
      <w:r w:rsidR="00FA52BD">
        <w:t xml:space="preserve">, 2009; </w:t>
      </w:r>
      <w:proofErr w:type="spellStart"/>
      <w:r>
        <w:t>Schatzberg</w:t>
      </w:r>
      <w:proofErr w:type="spellEnd"/>
      <w:r>
        <w:t>,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w:t>
      </w:r>
      <w:proofErr w:type="spellStart"/>
      <w:r>
        <w:t>Schatzberg</w:t>
      </w:r>
      <w:proofErr w:type="spellEnd"/>
      <w:r>
        <w:t xml:space="preserve">, p. 3).  Scholars in this camp point to the influence that human </w:t>
      </w:r>
      <w:r w:rsidR="00C037B7">
        <w:t xml:space="preserve">agency and </w:t>
      </w:r>
      <w:r>
        <w:t xml:space="preserve">culture has in shaping </w:t>
      </w:r>
      <w:r w:rsidR="007F7F4E">
        <w:t>the form of technology over time</w:t>
      </w:r>
      <w:r>
        <w:t>.  Both these viewpoints seem to touch on fundamental truths about the nature of technology (</w:t>
      </w:r>
      <w:proofErr w:type="spellStart"/>
      <w:r>
        <w:t>Schatzberg</w:t>
      </w:r>
      <w:proofErr w:type="spellEnd"/>
      <w:r>
        <w:t xml:space="preserve">) but neither serves as an adequate definition of technology in and of itself.  </w:t>
      </w:r>
      <w:r w:rsidR="005D31BB">
        <w:t>As I see it, these viewpoints</w:t>
      </w:r>
      <w:r>
        <w:t xml:space="preserve"> are not mutually exclusive.  Rather, they are essentially two sides of the same coin.</w:t>
      </w:r>
    </w:p>
    <w:p w14:paraId="3FCDD02F" w14:textId="77777777"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w:t>
      </w:r>
      <w:proofErr w:type="spellStart"/>
      <w:r w:rsidRPr="00F577AD">
        <w:t>Schatzberg</w:t>
      </w:r>
      <w:proofErr w:type="spellEnd"/>
      <w:r w:rsidRPr="00F577AD">
        <w:t>,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w:t>
      </w:r>
      <w:proofErr w:type="spellStart"/>
      <w:r>
        <w:t>Schatzberg</w:t>
      </w:r>
      <w:proofErr w:type="spellEnd"/>
      <w:r>
        <w:t xml:space="preserve">, these meanings are incompatible with one another.  I would argue that they are </w:t>
      </w:r>
      <w:r w:rsidR="00714240">
        <w:t xml:space="preserve">also </w:t>
      </w:r>
      <w:r>
        <w:t>somewhat arbitrary categorizations derived from social machinations.</w:t>
      </w:r>
    </w:p>
    <w:p w14:paraId="55B861F5" w14:textId="77777777" w:rsidR="004E6565" w:rsidRDefault="001F4000" w:rsidP="004E6565">
      <w:pPr>
        <w:ind w:firstLine="720"/>
      </w:pPr>
      <w:proofErr w:type="spellStart"/>
      <w:r>
        <w:lastRenderedPageBreak/>
        <w:t>Feibleman</w:t>
      </w:r>
      <w:proofErr w:type="spellEnd"/>
      <w:r>
        <w:t xml:space="preserve"> (1961) exemplified</w:t>
      </w:r>
      <w:r w:rsidR="004E6565">
        <w:t xml:space="preserve"> the quandary of conceptualizing technology.  </w:t>
      </w:r>
      <w:proofErr w:type="spellStart"/>
      <w:r w:rsidR="004E6565">
        <w:t>Feibleman</w:t>
      </w:r>
      <w:proofErr w:type="spellEnd"/>
      <w:r w:rsidR="004E6565">
        <w:t xml:space="preserve"> attempted to distinguish between pure science, applied science, technology, and engineering. </w:t>
      </w:r>
      <w:r>
        <w:t xml:space="preserve"> His approach essentially placed</w:t>
      </w:r>
      <w:r w:rsidR="004E6565">
        <w:t xml:space="preserve"> these constructs on a continuum with each one building on the previous one.  </w:t>
      </w:r>
      <w:proofErr w:type="spellStart"/>
      <w:r w:rsidR="004E6565">
        <w:t>Feibleman</w:t>
      </w:r>
      <w:proofErr w:type="spellEnd"/>
      <w:r w:rsidR="004E6565">
        <w:t xml:space="preserve"> argued that pure science was systematic theoretical and experimental efforts to describe nature and discover laws with no concern for potential application.  Applied science was the application of pure science for improving human means and ends.  </w:t>
      </w:r>
      <w:proofErr w:type="spellStart"/>
      <w:r w:rsidR="004E6565">
        <w:t>Fiebleman</w:t>
      </w:r>
      <w:proofErr w:type="spellEnd"/>
      <w:r w:rsidR="004E6565">
        <w:t xml:space="preserve"> defined technology as improvements of instruments used to extend applied science.  This definition conforms to the instrumental reason conceptualization of technology.  </w:t>
      </w:r>
      <w:proofErr w:type="spellStart"/>
      <w:r w:rsidR="004E6565">
        <w:t>Fiebleman</w:t>
      </w:r>
      <w:proofErr w:type="spellEnd"/>
      <w:r w:rsidR="004E6565">
        <w:t xml:space="preserve"> argued that engineering was technology applied to specific situations.</w:t>
      </w:r>
      <w:r w:rsidR="004E6565" w:rsidRPr="00114F32">
        <w:t xml:space="preserve"> </w:t>
      </w:r>
      <w:r w:rsidR="004E6565">
        <w:t xml:space="preserve"> </w:t>
      </w:r>
      <w:proofErr w:type="spellStart"/>
      <w:r w:rsidR="004E6565">
        <w:t>Fiebleman</w:t>
      </w:r>
      <w:proofErr w:type="spellEnd"/>
      <w:r w:rsidR="004E6565">
        <w:t xml:space="preserve">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14:paraId="1D92C767" w14:textId="77777777"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14:paraId="22F87444" w14:textId="77777777" w:rsidR="004E6565" w:rsidRDefault="006E21F6" w:rsidP="004E6565">
      <w:pPr>
        <w:ind w:firstLine="720"/>
      </w:pPr>
      <w:r>
        <w:t xml:space="preserve">Anderson, </w:t>
      </w:r>
      <w:proofErr w:type="spellStart"/>
      <w:r>
        <w:t>Daim</w:t>
      </w:r>
      <w:proofErr w:type="spellEnd"/>
      <w:r>
        <w:t>, &amp; Lavoie (2007); González-</w:t>
      </w:r>
      <w:proofErr w:type="spellStart"/>
      <w:r>
        <w:t>Pernía</w:t>
      </w:r>
      <w:proofErr w:type="spellEnd"/>
      <w:r>
        <w:t xml:space="preserve">, </w:t>
      </w:r>
      <w:proofErr w:type="spellStart"/>
      <w:r>
        <w:t>Kuechle</w:t>
      </w:r>
      <w:proofErr w:type="spellEnd"/>
      <w:r>
        <w:t>, &amp; Peña-</w:t>
      </w:r>
      <w:proofErr w:type="spellStart"/>
      <w:r>
        <w:t>Legazkue</w:t>
      </w:r>
      <w:proofErr w:type="spellEnd"/>
      <w:r>
        <w:t xml:space="preserve"> (2013); and Markman, </w:t>
      </w:r>
      <w:proofErr w:type="spellStart"/>
      <w:r>
        <w:t>Gianiodis</w:t>
      </w:r>
      <w:proofErr w:type="spellEnd"/>
      <w:r>
        <w:t xml:space="preserve">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14:paraId="309110DF" w14:textId="77777777"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w:t>
      </w:r>
      <w:proofErr w:type="gramStart"/>
      <w:r w:rsidR="00CB6D16">
        <w:t>federally-funded</w:t>
      </w:r>
      <w:proofErr w:type="gramEnd"/>
      <w:r w:rsidR="00CB6D16">
        <w:t xml:space="preserve">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14:paraId="48410F61" w14:textId="77777777"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w:t>
      </w:r>
      <w:proofErr w:type="spellStart"/>
      <w:r>
        <w:t>Herschbach</w:t>
      </w:r>
      <w:proofErr w:type="spellEnd"/>
      <w:r>
        <w:t xml:space="preserve">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14:paraId="02F7EA50" w14:textId="77777777"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proofErr w:type="spellStart"/>
      <w:r w:rsidRPr="00823757">
        <w:rPr>
          <w:rFonts w:eastAsia="Calibri"/>
        </w:rPr>
        <w:t>Frické</w:t>
      </w:r>
      <w:proofErr w:type="spellEnd"/>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14:paraId="7BE4AC04" w14:textId="77777777" w:rsidR="004E6565" w:rsidRDefault="004E6565" w:rsidP="004E6565">
      <w:pPr>
        <w:ind w:firstLine="720"/>
        <w:rPr>
          <w:rFonts w:eastAsia="Calibri"/>
        </w:rPr>
      </w:pPr>
      <w:r>
        <w:rPr>
          <w:rFonts w:eastAsia="Calibri"/>
        </w:rPr>
        <w:t xml:space="preserve">As </w:t>
      </w:r>
      <w:proofErr w:type="spellStart"/>
      <w:r w:rsidRPr="00823757">
        <w:rPr>
          <w:rFonts w:eastAsia="Calibri"/>
        </w:rPr>
        <w:t>Frické</w:t>
      </w:r>
      <w:proofErr w:type="spellEnd"/>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proofErr w:type="spellStart"/>
      <w:r w:rsidR="00BC4178">
        <w:rPr>
          <w:rFonts w:eastAsia="Calibri"/>
        </w:rPr>
        <w:t>Frické</w:t>
      </w:r>
      <w:proofErr w:type="spellEnd"/>
      <w:r w:rsidR="00BC4178">
        <w:rPr>
          <w:rFonts w:eastAsia="Calibri"/>
        </w:rPr>
        <w:t xml:space="preserve">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proofErr w:type="spellStart"/>
      <w:r w:rsidRPr="00823757">
        <w:rPr>
          <w:rFonts w:eastAsia="Calibri"/>
        </w:rPr>
        <w:t>Frick</w:t>
      </w:r>
      <w:r w:rsidR="00BC4178" w:rsidRPr="00823757">
        <w:rPr>
          <w:rFonts w:eastAsia="Calibri"/>
        </w:rPr>
        <w:t>é</w:t>
      </w:r>
      <w:proofErr w:type="spellEnd"/>
      <w:r>
        <w:rPr>
          <w:rFonts w:eastAsia="Calibri"/>
        </w:rPr>
        <w:t xml:space="preserve"> </w:t>
      </w:r>
      <w:r w:rsidR="00BC4178">
        <w:rPr>
          <w:rFonts w:eastAsia="Calibri"/>
        </w:rPr>
        <w:t xml:space="preserve">further </w:t>
      </w:r>
      <w:r>
        <w:rPr>
          <w:rFonts w:eastAsia="Calibri"/>
        </w:rPr>
        <w:t xml:space="preserve">argued that the DIKW hierarchy is insufficient and should include document and sign as two additional concepts.  This aligns with the notion expressed by Leonard-Barton (1990) that knowledge must be captured in communicable form to be considered technology.  </w:t>
      </w:r>
      <w:proofErr w:type="spellStart"/>
      <w:r>
        <w:rPr>
          <w:rFonts w:eastAsia="Calibri"/>
        </w:rPr>
        <w:t>Frick</w:t>
      </w:r>
      <w:r w:rsidRPr="00E562EE">
        <w:rPr>
          <w:rFonts w:eastAsia="Calibri"/>
        </w:rPr>
        <w:t>é</w:t>
      </w:r>
      <w:proofErr w:type="spellEnd"/>
      <w:r>
        <w:rPr>
          <w:rFonts w:eastAsia="Calibri"/>
        </w:rPr>
        <w:t xml:space="preserve"> also argued that documents are </w:t>
      </w:r>
      <w:proofErr w:type="gramStart"/>
      <w:r>
        <w:rPr>
          <w:rFonts w:eastAsia="Calibri"/>
        </w:rPr>
        <w:t>culturally-specific</w:t>
      </w:r>
      <w:proofErr w:type="gramEnd"/>
      <w:r>
        <w:rPr>
          <w:rFonts w:eastAsia="Calibri"/>
        </w:rPr>
        <w:t xml:space="preserve"> tools for communicating, knowledge, information, and data.  This harkens to the cultural school of thought regarding the definition of technology.</w:t>
      </w:r>
    </w:p>
    <w:p w14:paraId="0EA81510" w14:textId="77777777"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w:t>
      </w:r>
      <w:proofErr w:type="spellStart"/>
      <w:r w:rsidR="005A2DE8" w:rsidRPr="005A2DE8">
        <w:t>Pernía</w:t>
      </w:r>
      <w:proofErr w:type="spellEnd"/>
      <w:r w:rsidR="005A2DE8" w:rsidRPr="005A2DE8">
        <w:t xml:space="preserve">, </w:t>
      </w:r>
      <w:proofErr w:type="spellStart"/>
      <w:r w:rsidR="005A2DE8" w:rsidRPr="005A2DE8">
        <w:t>Kuechle</w:t>
      </w:r>
      <w:proofErr w:type="spellEnd"/>
      <w:r w:rsidR="005A2DE8" w:rsidRPr="005A2DE8">
        <w:t>, &amp; Peñ</w:t>
      </w:r>
      <w:r w:rsidR="005A2DE8">
        <w:t>a-</w:t>
      </w:r>
      <w:proofErr w:type="spellStart"/>
      <w:r w:rsidR="005A2DE8">
        <w:t>Legazkue</w:t>
      </w:r>
      <w:proofErr w:type="spellEnd"/>
      <w:r w:rsidR="005A2DE8">
        <w:t>,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w:t>
      </w:r>
      <w:proofErr w:type="spellStart"/>
      <w:r>
        <w:t>Frické</w:t>
      </w:r>
      <w:proofErr w:type="spellEnd"/>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14:paraId="613CB7BD" w14:textId="77777777" w:rsidR="005F2BAE" w:rsidRDefault="005F2BAE" w:rsidP="005F2BAE">
      <w:pPr>
        <w:ind w:firstLine="720"/>
      </w:pPr>
      <w:r>
        <w:t xml:space="preserve">In many respects, technology can be viewed as an impure public good whose consumption is non-rivalrous but excludable.  </w:t>
      </w:r>
      <w:proofErr w:type="spellStart"/>
      <w:r w:rsidR="00E8568B">
        <w:t>Lall</w:t>
      </w:r>
      <w:proofErr w:type="spellEnd"/>
      <w:r w:rsidR="00E8568B">
        <w:t xml:space="preserve">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14:paraId="7161BEF3" w14:textId="77777777" w:rsidR="004E6565" w:rsidRPr="002F08DF" w:rsidRDefault="0082167C" w:rsidP="00615E78">
      <w:pPr>
        <w:pStyle w:val="LiteratureReviewHeader2Bold"/>
      </w:pPr>
      <w:bookmarkStart w:id="6" w:name="_Toc53993802"/>
      <w:r>
        <w:t xml:space="preserve">Conceptualizing </w:t>
      </w:r>
      <w:r w:rsidR="004E6565">
        <w:t xml:space="preserve">University </w:t>
      </w:r>
      <w:r w:rsidR="004E6565" w:rsidRPr="002F08DF">
        <w:t>Technology Transfer</w:t>
      </w:r>
      <w:bookmarkEnd w:id="6"/>
    </w:p>
    <w:p w14:paraId="4DE762B1" w14:textId="77777777"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14:paraId="40C2083A" w14:textId="77777777"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 xml:space="preserve">n their investigation of the effects of international technology transfer on welfare under the conditions of Bertrand and Cournot competition, </w:t>
      </w:r>
      <w:proofErr w:type="spellStart"/>
      <w:r w:rsidR="00C76724">
        <w:t>Kuo</w:t>
      </w:r>
      <w:proofErr w:type="spellEnd"/>
      <w:r w:rsidR="00C76724">
        <w:t>,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xml:space="preserve">; </w:t>
      </w:r>
      <w:proofErr w:type="spellStart"/>
      <w:r w:rsidR="00996C78">
        <w:t>Mercelis</w:t>
      </w:r>
      <w:proofErr w:type="spellEnd"/>
      <w:r w:rsidR="00996C78">
        <w:t>, Galvez-Behar</w:t>
      </w:r>
      <w:r w:rsidR="00996C78" w:rsidRPr="00996C78">
        <w:t xml:space="preserve"> &amp; </w:t>
      </w:r>
      <w:proofErr w:type="spellStart"/>
      <w:r w:rsidR="00996C78" w:rsidRPr="00996C78">
        <w:t>Guagnini</w:t>
      </w:r>
      <w:proofErr w:type="spellEnd"/>
      <w:r w:rsidR="00996C78" w:rsidRPr="00996C78">
        <w:t>,</w:t>
      </w:r>
      <w:r w:rsidR="00996C78">
        <w:t xml:space="preserve"> </w:t>
      </w:r>
      <w:r w:rsidR="00996C78" w:rsidRPr="00996C78">
        <w:t>2017).</w:t>
      </w:r>
    </w:p>
    <w:p w14:paraId="6EC2706F" w14:textId="77777777"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14:paraId="34604A96" w14:textId="77777777"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 xml:space="preserve">Kundu, </w:t>
      </w:r>
      <w:proofErr w:type="spellStart"/>
      <w:r w:rsidRPr="00CB3663">
        <w:t>Bhar</w:t>
      </w:r>
      <w:proofErr w:type="spellEnd"/>
      <w:r w:rsidRPr="00CB3663">
        <w:t xml:space="preserve">, and </w:t>
      </w:r>
      <w:proofErr w:type="spellStart"/>
      <w:r w:rsidRPr="00CB3663">
        <w:t>Pandurangan</w:t>
      </w:r>
      <w:proofErr w:type="spellEnd"/>
      <w:r w:rsidRPr="00CB3663">
        <w:t xml:space="preserve">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Kundu, </w:t>
      </w:r>
      <w:proofErr w:type="spellStart"/>
      <w:r>
        <w:t>Bhar</w:t>
      </w:r>
      <w:proofErr w:type="spellEnd"/>
      <w:r>
        <w:t xml:space="preserve">, and </w:t>
      </w:r>
      <w:proofErr w:type="spellStart"/>
      <w:r>
        <w:t>Pandurangan</w:t>
      </w:r>
      <w:proofErr w:type="spellEnd"/>
      <w:r>
        <w:t xml:space="preserve"> seem to have been striving for a definition that comprehensively captures the technology transfer phenomenon.</w:t>
      </w:r>
    </w:p>
    <w:p w14:paraId="6D1A247F" w14:textId="77777777" w:rsidR="004E6565" w:rsidRDefault="001317A6" w:rsidP="004E6565">
      <w:pPr>
        <w:ind w:firstLine="720"/>
      </w:pPr>
      <w:proofErr w:type="spellStart"/>
      <w:r>
        <w:t>Speser</w:t>
      </w:r>
      <w:proofErr w:type="spellEnd"/>
      <w:r>
        <w:t xml:space="preserve">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w:t>
      </w:r>
      <w:proofErr w:type="spellStart"/>
      <w:r w:rsidR="00C15047">
        <w:t>Speser</w:t>
      </w:r>
      <w:proofErr w:type="spellEnd"/>
      <w:r w:rsidR="00C15047">
        <w:t xml:space="preserve"> </w:t>
      </w:r>
      <w:r w:rsidRPr="001317A6">
        <w:t>use</w:t>
      </w:r>
      <w:r w:rsidR="00C15047">
        <w:t>s</w:t>
      </w:r>
      <w:r w:rsidRPr="001317A6">
        <w:t xml:space="preserve"> </w:t>
      </w:r>
      <w:r w:rsidR="008416D7">
        <w:t>is inconsistent</w:t>
      </w:r>
      <w:r w:rsidRPr="001317A6">
        <w:t xml:space="preserve">.  </w:t>
      </w:r>
      <w:r w:rsidR="008416D7">
        <w:t xml:space="preserve">At one point </w:t>
      </w:r>
      <w:proofErr w:type="spellStart"/>
      <w:r w:rsidR="008416D7">
        <w:t>Speser</w:t>
      </w:r>
      <w:proofErr w:type="spellEnd"/>
      <w:r w:rsidR="008416D7">
        <w:t xml:space="preserve">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14:paraId="1EF70B55" w14:textId="77777777"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14:paraId="067A84A3" w14:textId="77777777"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w:t>
      </w:r>
      <w:proofErr w:type="spellStart"/>
      <w:r w:rsidR="00C315F7" w:rsidRPr="00C315F7">
        <w:t>Pernía</w:t>
      </w:r>
      <w:proofErr w:type="spellEnd"/>
      <w:r w:rsidR="00C315F7" w:rsidRPr="00C315F7">
        <w:t xml:space="preserve">, </w:t>
      </w:r>
      <w:proofErr w:type="spellStart"/>
      <w:r w:rsidR="00C315F7" w:rsidRPr="00C315F7">
        <w:t>Kuechle</w:t>
      </w:r>
      <w:proofErr w:type="spellEnd"/>
      <w:r w:rsidR="00C315F7" w:rsidRPr="00C315F7">
        <w:t>, &amp; Peñ</w:t>
      </w:r>
      <w:r w:rsidR="00C315F7">
        <w:t>a-</w:t>
      </w:r>
      <w:proofErr w:type="spellStart"/>
      <w:r w:rsidR="00C315F7">
        <w:t>Legazkue</w:t>
      </w:r>
      <w:proofErr w:type="spellEnd"/>
      <w:r w:rsidR="00C315F7">
        <w:t>, 2013</w:t>
      </w:r>
      <w:r w:rsidRPr="00A22400">
        <w:t xml:space="preserve">; Hallam, Wurth &amp; Mancha, 2014; Markman, </w:t>
      </w:r>
      <w:proofErr w:type="spellStart"/>
      <w:r w:rsidRPr="00A22400">
        <w:t>Gianiodis</w:t>
      </w:r>
      <w:proofErr w:type="spellEnd"/>
      <w:r w:rsidRPr="00A22400">
        <w:t xml:space="preserve"> &amp; Phan, 2009</w:t>
      </w:r>
      <w:r w:rsidR="00AF1D3B">
        <w:t xml:space="preserve">; Tseng &amp; </w:t>
      </w:r>
      <w:proofErr w:type="spellStart"/>
      <w:r w:rsidR="00AF1D3B">
        <w:t>Raudensky</w:t>
      </w:r>
      <w:proofErr w:type="spellEnd"/>
      <w:r w:rsidR="00AF1D3B">
        <w:t>, 2014</w:t>
      </w:r>
      <w:r w:rsidRPr="00A22400">
        <w:t xml:space="preserve">).  </w:t>
      </w:r>
      <w:r>
        <w:t>Each of these a</w:t>
      </w:r>
      <w:r w:rsidR="00C315F7">
        <w:t>pproaches has its shortcomings.</w:t>
      </w:r>
    </w:p>
    <w:p w14:paraId="253F2301" w14:textId="77777777"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 xml:space="preserve">Carlsson and </w:t>
      </w:r>
      <w:proofErr w:type="spellStart"/>
      <w:r w:rsidRPr="00590049">
        <w:t>Fridh</w:t>
      </w:r>
      <w:proofErr w:type="spellEnd"/>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t>
      </w:r>
      <w:proofErr w:type="spellStart"/>
      <w:r>
        <w:t>Wasden</w:t>
      </w:r>
      <w:proofErr w:type="spellEnd"/>
      <w:r>
        <w:t xml:space="preserve">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14:paraId="022EA347" w14:textId="77777777"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14:paraId="523A79F6" w14:textId="77777777"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w:t>
      </w:r>
      <w:proofErr w:type="gramStart"/>
      <w:r w:rsidRPr="00A22400">
        <w:t>don’t</w:t>
      </w:r>
      <w:proofErr w:type="gramEnd"/>
      <w:r w:rsidRPr="00A22400">
        <w:t xml:space="preserve"> accommodate instances that are not </w:t>
      </w:r>
      <w:r>
        <w:t>commercial transactions</w:t>
      </w:r>
      <w:r w:rsidRPr="00A22400">
        <w:t xml:space="preserve"> in nature.  Theoretically, technology transfer can occur in the absence of a financial transaction.</w:t>
      </w:r>
    </w:p>
    <w:p w14:paraId="2865C1CA" w14:textId="77777777" w:rsidR="00417710"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(Desmarais-Tremblay, 2017; Musgrave, 1959). </w:t>
      </w:r>
      <w:r w:rsidR="00950D1D">
        <w:t xml:space="preserve"> </w:t>
      </w:r>
      <w:r w:rsidR="00417710">
        <w:t>However, I see no reason why a merit good could not also suffer from market failures.</w:t>
      </w:r>
    </w:p>
    <w:p w14:paraId="62C830AE" w14:textId="77777777"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w:t>
      </w:r>
      <w:proofErr w:type="spellStart"/>
      <w:r w:rsidR="00E93F6D">
        <w:t>Lidecap</w:t>
      </w:r>
      <w:proofErr w:type="spellEnd"/>
      <w:r w:rsidR="00E93F6D">
        <w:t>,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14:paraId="35007C4C" w14:textId="77777777"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 xml:space="preserve">echnology derived from </w:t>
      </w:r>
      <w:proofErr w:type="gramStart"/>
      <w:r w:rsidR="00BD3740">
        <w:t>federally-funded</w:t>
      </w:r>
      <w:proofErr w:type="gramEnd"/>
      <w:r w:rsidR="00BD3740">
        <w:t xml:space="preserve">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14:paraId="6EAD3777" w14:textId="77777777" w:rsidR="00BB4827" w:rsidRPr="00073E04" w:rsidRDefault="00047283" w:rsidP="00FB4FEE">
      <w:pPr>
        <w:pStyle w:val="LiteratureReviewHeader2Bold"/>
      </w:pPr>
      <w:bookmarkStart w:id="7" w:name="_Toc53993803"/>
      <w:r>
        <w:t xml:space="preserve">The </w:t>
      </w:r>
      <w:r w:rsidR="00F510C9">
        <w:t>Significance</w:t>
      </w:r>
      <w:r w:rsidR="00646806">
        <w:t xml:space="preserve"> of </w:t>
      </w:r>
      <w:r w:rsidR="00F510C9">
        <w:t xml:space="preserve">University </w:t>
      </w:r>
      <w:r w:rsidR="00646806">
        <w:t>Technology Transfer</w:t>
      </w:r>
      <w:bookmarkEnd w:id="7"/>
    </w:p>
    <w:p w14:paraId="0635B17E" w14:textId="77777777" w:rsidR="00B079A1" w:rsidRDefault="00B079A1" w:rsidP="003E7BDC">
      <w:r>
        <w:lastRenderedPageBreak/>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 xml:space="preserve">university technology transfer satisfies this </w:t>
      </w:r>
      <w:commentRangeStart w:id="8"/>
      <w:r>
        <w:t>criterion</w:t>
      </w:r>
      <w:commentRangeEnd w:id="8"/>
      <w:r w:rsidR="005248F2">
        <w:rPr>
          <w:rStyle w:val="CommentReference"/>
        </w:rPr>
        <w:commentReference w:id="8"/>
      </w:r>
      <w:r>
        <w:t>.</w:t>
      </w:r>
    </w:p>
    <w:p w14:paraId="54E6D98E" w14:textId="77777777"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14:paraId="373511ED" w14:textId="77777777" w:rsidR="00752DF5" w:rsidRDefault="00752DF5" w:rsidP="00615E78">
      <w:pPr>
        <w:pStyle w:val="LiteratureReviewHeader2Bold"/>
      </w:pPr>
      <w:bookmarkStart w:id="9" w:name="_Toc53993804"/>
      <w:r>
        <w:t>Research and Development, Technology, and Social</w:t>
      </w:r>
      <w:r w:rsidR="00E251AD">
        <w:t xml:space="preserve"> Well-B</w:t>
      </w:r>
      <w:r>
        <w:t>eing</w:t>
      </w:r>
      <w:bookmarkEnd w:id="9"/>
    </w:p>
    <w:p w14:paraId="09FD75CF" w14:textId="77777777"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14:paraId="5B9D4F54" w14:textId="77777777"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w:t>
      </w:r>
      <w:proofErr w:type="gramStart"/>
      <w:r w:rsidR="002C7E22" w:rsidRPr="002C7E22">
        <w:t>federally-funded</w:t>
      </w:r>
      <w:proofErr w:type="gramEnd"/>
      <w:r w:rsidR="002C7E22" w:rsidRPr="002C7E22">
        <w:t xml:space="preserve"> research belonged the federal government.  The federal government would </w:t>
      </w:r>
      <w:r w:rsidR="002C7E22" w:rsidRPr="002C7E22">
        <w:lastRenderedPageBreak/>
        <w:t xml:space="preserve">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 xml:space="preserve">nologies derived from </w:t>
      </w:r>
      <w:proofErr w:type="gramStart"/>
      <w:r w:rsidR="00F82401">
        <w:t>federally-</w:t>
      </w:r>
      <w:r w:rsidR="002C7E22" w:rsidRPr="002C7E22">
        <w:t>funded</w:t>
      </w:r>
      <w:proofErr w:type="gramEnd"/>
      <w:r w:rsidR="002C7E22" w:rsidRPr="002C7E22">
        <w:t xml:space="preserve"> research.  Consequently, all three administrations issued Presidential policy memoranda to create limited exceptions to the rule (Stevens, 2004).</w:t>
      </w:r>
    </w:p>
    <w:p w14:paraId="3CF92E25" w14:textId="77777777"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14:paraId="3E6C191C" w14:textId="77777777"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w:t>
      </w:r>
      <w:r w:rsidR="00442D63">
        <w:lastRenderedPageBreak/>
        <w:t>Carter capitulated to political pressure</w:t>
      </w:r>
      <w:r w:rsidR="00457258">
        <w:t>, for whatever reason,</w:t>
      </w:r>
      <w:r w:rsidR="00442D63">
        <w:t xml:space="preserve"> and signed the Bayh-Dole Act </w:t>
      </w:r>
      <w:r w:rsidR="00892D8A">
        <w:t>(Stevens, 2004).</w:t>
      </w:r>
    </w:p>
    <w:p w14:paraId="540C0E94" w14:textId="77777777"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14:paraId="6D982193" w14:textId="77777777"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 xml:space="preserve">the act would help ensure that the benefits of </w:t>
      </w:r>
      <w:proofErr w:type="gramStart"/>
      <w:r w:rsidRPr="002C7E22">
        <w:t>federally-funded</w:t>
      </w:r>
      <w:proofErr w:type="gramEnd"/>
      <w:r w:rsidRPr="002C7E22">
        <w:t xml:space="preserve"> research are translated into new products that benefit the American public (Clinton, 2000).</w:t>
      </w:r>
    </w:p>
    <w:p w14:paraId="004CEE21" w14:textId="77777777"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w:t>
      </w:r>
      <w:proofErr w:type="gramStart"/>
      <w:r>
        <w:t>federally-funded</w:t>
      </w:r>
      <w:proofErr w:type="gramEnd"/>
      <w:r>
        <w:t xml:space="preserve">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w:t>
      </w:r>
      <w:r w:rsidRPr="002C7E22">
        <w:lastRenderedPageBreak/>
        <w:t xml:space="preserve">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14:paraId="225826DB" w14:textId="77777777"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w:t>
      </w:r>
      <w:proofErr w:type="gramStart"/>
      <w:r w:rsidRPr="00805CD2">
        <w:t>it’s</w:t>
      </w:r>
      <w:proofErr w:type="gramEnd"/>
      <w:r w:rsidRPr="00805CD2">
        <w:t xml:space="preserve"> important for the nation to maintain its technological prowess to continue the way of life that citizens and residents of the country have come to expect.  </w:t>
      </w:r>
      <w:proofErr w:type="gramStart"/>
      <w:r w:rsidRPr="00805CD2">
        <w:t>It’s</w:t>
      </w:r>
      <w:proofErr w:type="gramEnd"/>
      <w:r w:rsidRPr="00805CD2">
        <w:t xml:space="preserve"> logical to conclude that effective </w:t>
      </w:r>
      <w:r w:rsidR="00974C1D">
        <w:t xml:space="preserve">university </w:t>
      </w:r>
      <w:r w:rsidRPr="00805CD2">
        <w:t>technology transfer policy plays an important role in achieving this objective.</w:t>
      </w:r>
    </w:p>
    <w:p w14:paraId="2AD7623F" w14:textId="77777777"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14:paraId="23E0E614" w14:textId="77777777" w:rsidR="0035263C" w:rsidRPr="00805CD2" w:rsidRDefault="0035263C" w:rsidP="0035263C">
      <w:pPr>
        <w:ind w:firstLine="720"/>
      </w:pPr>
      <w:r w:rsidRPr="00805CD2">
        <w:lastRenderedPageBreak/>
        <w:t>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w:t>
      </w:r>
      <w:proofErr w:type="gramStart"/>
      <w:r w:rsidRPr="00805CD2">
        <w:t>it’s</w:t>
      </w:r>
      <w:proofErr w:type="gramEnd"/>
      <w:r w:rsidRPr="00805CD2">
        <w:t xml:space="preserve"> important to ensure that technology transfer policy</w:t>
      </w:r>
      <w:r w:rsidR="00974C1D">
        <w:t xml:space="preserve"> in general and university technology transfer policy in specific are</w:t>
      </w:r>
      <w:r w:rsidRPr="00805CD2">
        <w:t xml:space="preserve"> as optimized as possible.</w:t>
      </w:r>
    </w:p>
    <w:p w14:paraId="05E742EB" w14:textId="77777777" w:rsidR="00073E04" w:rsidRPr="00805CD2" w:rsidRDefault="00047283" w:rsidP="00615E78">
      <w:pPr>
        <w:pStyle w:val="LiteratureReviewHeader2Bold"/>
      </w:pPr>
      <w:bookmarkStart w:id="10" w:name="_Toc53993805"/>
      <w:r>
        <w:t xml:space="preserve">The </w:t>
      </w:r>
      <w:r w:rsidR="00752DF5">
        <w:t>Public Interest in</w:t>
      </w:r>
      <w:r>
        <w:t xml:space="preserve"> </w:t>
      </w:r>
      <w:r w:rsidR="00073E04">
        <w:t>University Technology Transfer</w:t>
      </w:r>
      <w:bookmarkEnd w:id="10"/>
    </w:p>
    <w:p w14:paraId="13FEE6F3" w14:textId="77777777"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14:paraId="34EEA6E2" w14:textId="77777777"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w:t>
      </w:r>
      <w:proofErr w:type="spellStart"/>
      <w:r w:rsidR="00B2495F">
        <w:t>Lidecap</w:t>
      </w:r>
      <w:proofErr w:type="spellEnd"/>
      <w:r w:rsidR="00B2495F">
        <w:t>,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 xml:space="preserve">As </w:t>
      </w:r>
      <w:proofErr w:type="spellStart"/>
      <w:r w:rsidR="006004DA">
        <w:t>Lidecap</w:t>
      </w:r>
      <w:proofErr w:type="spellEnd"/>
      <w:r w:rsidR="006004DA">
        <w:t xml:space="preserve">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w:t>
      </w:r>
      <w:proofErr w:type="spellStart"/>
      <w:r w:rsidR="00DA7E59">
        <w:t>Lidecap</w:t>
      </w:r>
      <w:proofErr w:type="spellEnd"/>
      <w:r w:rsidR="00DA7E59">
        <w:t xml:space="preserve">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14:paraId="42850531" w14:textId="77777777"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14:paraId="04250185" w14:textId="77777777" w:rsidR="00AD1596" w:rsidRDefault="00AD1596" w:rsidP="00615E78">
      <w:pPr>
        <w:pStyle w:val="LiteratureReviewHeader2Bold"/>
      </w:pPr>
      <w:bookmarkStart w:id="11" w:name="_Toc53993806"/>
      <w:r>
        <w:t>The Role of the Federal Government in University Technology Transfer</w:t>
      </w:r>
      <w:bookmarkEnd w:id="11"/>
    </w:p>
    <w:p w14:paraId="1AB80131" w14:textId="77777777"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14:paraId="20127F48" w14:textId="77777777" w:rsidR="00184A26" w:rsidRDefault="00184A26" w:rsidP="00752DF5">
      <w:pPr>
        <w:ind w:firstLine="720"/>
      </w:pPr>
      <w:proofErr w:type="spellStart"/>
      <w:r>
        <w:lastRenderedPageBreak/>
        <w:t>Kochenkova</w:t>
      </w:r>
      <w:proofErr w:type="spellEnd"/>
      <w:r>
        <w:t xml:space="preserve">, Grimaldi, and </w:t>
      </w:r>
      <w:proofErr w:type="spellStart"/>
      <w:r>
        <w:t>Munari</w:t>
      </w:r>
      <w:proofErr w:type="spellEnd"/>
      <w:r>
        <w:t xml:space="preserve">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w:t>
      </w:r>
      <w:proofErr w:type="spellStart"/>
      <w:r>
        <w:t>Kochenkova</w:t>
      </w:r>
      <w:proofErr w:type="spellEnd"/>
      <w:r>
        <w:t xml:space="preserve">, Grimaldi, and </w:t>
      </w:r>
      <w:proofErr w:type="spellStart"/>
      <w:r>
        <w:t>Munari</w:t>
      </w:r>
      <w:proofErr w:type="spellEnd"/>
      <w:r>
        <w:t xml:space="preserve">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14:paraId="00A9B5C4" w14:textId="77777777"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r>
        <w:t>M</w:t>
      </w:r>
      <w:r w:rsidR="00F14A89">
        <w:t xml:space="preserve">arkman, </w:t>
      </w:r>
      <w:proofErr w:type="spellStart"/>
      <w:r w:rsidR="00F14A89">
        <w:t>Gionidis</w:t>
      </w:r>
      <w:proofErr w:type="spellEnd"/>
      <w:r w:rsidR="00F14A89">
        <w:t>,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w:t>
      </w:r>
      <w:proofErr w:type="spellStart"/>
      <w:r w:rsidR="00625A71">
        <w:t>Heisey</w:t>
      </w:r>
      <w:proofErr w:type="spellEnd"/>
      <w:r w:rsidR="00625A71">
        <w:t xml:space="preserve"> &amp; Adelman, 2011).</w:t>
      </w:r>
    </w:p>
    <w:p w14:paraId="09AED40F" w14:textId="77777777"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Rosengard, 2015, p. 83)</w:t>
      </w:r>
      <w:r>
        <w:t xml:space="preserve">.  </w:t>
      </w:r>
      <w:r w:rsidR="004948EA">
        <w:t xml:space="preserve">Failure of competition results when this condition is not satisfied.  University technology transfer appears </w:t>
      </w:r>
      <w:r w:rsidR="00BB40ED">
        <w:t>to suffer from this situation.</w:t>
      </w:r>
    </w:p>
    <w:p w14:paraId="1309EB3E" w14:textId="77777777"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14:paraId="7E925371" w14:textId="77777777"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14:paraId="4E981B29" w14:textId="77777777"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14:paraId="3C56D4ED" w14:textId="77777777"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14:paraId="6A336A8D" w14:textId="77777777"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w:t>
      </w:r>
      <w:proofErr w:type="gramStart"/>
      <w:r w:rsidR="00E1353E">
        <w:t>federally-funded</w:t>
      </w:r>
      <w:proofErr w:type="gramEnd"/>
      <w:r w:rsidR="00E1353E">
        <w:t xml:space="preserve">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14:paraId="518B96FC" w14:textId="77777777"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xml:space="preserve">, based on </w:t>
      </w:r>
      <w:proofErr w:type="gramStart"/>
      <w:r>
        <w:t>experience</w:t>
      </w:r>
      <w:proofErr w:type="gramEnd"/>
      <w:r>
        <w:t xml:space="preserv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14:paraId="732C33BC" w14:textId="77777777" w:rsidR="007D1AA6" w:rsidRPr="007D134A" w:rsidRDefault="007D1AA6" w:rsidP="007D1AA6">
      <w:pPr>
        <w:pStyle w:val="LiteratureReviewHeader2Bold"/>
      </w:pPr>
      <w:bookmarkStart w:id="12" w:name="_Toc53993807"/>
      <w:r>
        <w:t>The Notion of Technology Maturity Level</w:t>
      </w:r>
      <w:bookmarkEnd w:id="12"/>
    </w:p>
    <w:p w14:paraId="01C9AC9C" w14:textId="77777777"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w:t>
      </w:r>
      <w:proofErr w:type="spellStart"/>
      <w:r w:rsidR="00BF6CDD">
        <w:t>Olechowski</w:t>
      </w:r>
      <w:proofErr w:type="spellEnd"/>
      <w:r w:rsidR="00BF6CDD">
        <w:t>, Eppinger, &amp; Joglekar, 2015).</w:t>
      </w:r>
    </w:p>
    <w:p w14:paraId="30EF9325" w14:textId="77777777"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14:paraId="71ECCE4E" w14:textId="77777777"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14:paraId="24B36B57" w14:textId="77777777"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14:paraId="1229BCC1" w14:textId="77777777" w:rsidR="007D1AA6" w:rsidRPr="007D134A" w:rsidRDefault="00AF69CF" w:rsidP="00AF69CF">
      <w:pPr>
        <w:ind w:firstLine="720"/>
      </w:pPr>
      <w:r>
        <w:t xml:space="preserve">Technology maturity level seems closely associated with risk.  </w:t>
      </w:r>
      <w:r w:rsidR="00BB4D68">
        <w:t xml:space="preserve">According to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proofErr w:type="spellStart"/>
      <w:r w:rsidR="007D1AA6" w:rsidRPr="007D134A">
        <w:t>Speser</w:t>
      </w:r>
      <w:proofErr w:type="spellEnd"/>
      <w:r w:rsidR="007D1AA6" w:rsidRPr="007D134A">
        <w:t xml:space="preserve"> (2006) also discussed these differences in kinds of risk and included firm-specific risk as a third type.  </w:t>
      </w:r>
      <w:proofErr w:type="spellStart"/>
      <w:r w:rsidR="007D1AA6" w:rsidRPr="007D134A">
        <w:t>Speser</w:t>
      </w:r>
      <w:proofErr w:type="spellEnd"/>
      <w:r w:rsidR="007D1AA6" w:rsidRPr="007D134A">
        <w:t xml:space="preserve">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14:paraId="663AEAEA" w14:textId="77777777"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t>
      </w:r>
      <w:proofErr w:type="gramStart"/>
      <w:r w:rsidRPr="007D134A">
        <w:t>won’t</w:t>
      </w:r>
      <w:proofErr w:type="gramEnd"/>
      <w:r w:rsidRPr="007D134A">
        <w:t xml:space="preserve">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14:paraId="7D52F2B0" w14:textId="77777777"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 xml:space="preserve">of new technologies (Mankins, 2009).  This provided a way for the agency to determine which technologies were appropriate for consideration and inclusion in vehicles and systems for space missions.  Stan </w:t>
      </w:r>
      <w:proofErr w:type="spellStart"/>
      <w:r>
        <w:t>Sadin</w:t>
      </w:r>
      <w:proofErr w:type="spellEnd"/>
      <w:r>
        <w:t xml:space="preserve"> of the Office of Aeronautics and Space Technology is credited with devising the original TRL scale, which consisted of seven levels, each with a brief one-line definition (</w:t>
      </w:r>
      <w:proofErr w:type="spellStart"/>
      <w:r>
        <w:t>Banke</w:t>
      </w:r>
      <w:proofErr w:type="spellEnd"/>
      <w:r>
        <w:t>,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14:paraId="7235486A" w14:textId="77777777"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proofErr w:type="spellStart"/>
      <w:r>
        <w:t>Speser</w:t>
      </w:r>
      <w:proofErr w:type="spellEnd"/>
      <w:r>
        <w:t xml:space="preserve"> (2006) also used the TRL scale as an indication of the maturity of a technology in the technology transfer process.</w:t>
      </w:r>
    </w:p>
    <w:p w14:paraId="0127FBBB" w14:textId="77777777" w:rsidR="007D1AA6" w:rsidRDefault="007D1AA6" w:rsidP="007D1AA6">
      <w:pPr>
        <w:ind w:firstLine="720"/>
      </w:pPr>
      <w:r>
        <w:lastRenderedPageBreak/>
        <w:t xml:space="preserve">The TRL scale is not without its shortcomings.  </w:t>
      </w:r>
      <w:proofErr w:type="spellStart"/>
      <w:r>
        <w:t>Olechowski</w:t>
      </w:r>
      <w:proofErr w:type="spellEnd"/>
      <w:r>
        <w:t xml:space="preserve">, Eppinger, </w:t>
      </w:r>
      <w:proofErr w:type="spellStart"/>
      <w:r>
        <w:t>Tomascheck</w:t>
      </w:r>
      <w:proofErr w:type="spellEnd"/>
      <w:r>
        <w:t xml:space="preserve">,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proofErr w:type="spellStart"/>
      <w:r w:rsidRPr="00050F77">
        <w:t>Olechowski</w:t>
      </w:r>
      <w:proofErr w:type="spellEnd"/>
      <w:r w:rsidRPr="00050F77">
        <w:t xml:space="preserve">, Eppinger, </w:t>
      </w:r>
      <w:proofErr w:type="spellStart"/>
      <w:r w:rsidRPr="00050F77">
        <w:t>Tomascheck</w:t>
      </w:r>
      <w:proofErr w:type="spellEnd"/>
      <w:r w:rsidRPr="00050F77">
        <w:t>,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proofErr w:type="spellStart"/>
      <w:r w:rsidRPr="004E02FC">
        <w:t>Olechowski</w:t>
      </w:r>
      <w:proofErr w:type="spellEnd"/>
      <w:r w:rsidRPr="004E02FC">
        <w:t xml:space="preserve">, Eppinger, </w:t>
      </w:r>
      <w:proofErr w:type="spellStart"/>
      <w:r w:rsidRPr="004E02FC">
        <w:t>Tomascheck</w:t>
      </w:r>
      <w:proofErr w:type="spellEnd"/>
      <w:r w:rsidRPr="004E02FC">
        <w:t xml:space="preserve">, and Joglekar </w:t>
      </w:r>
      <w:r>
        <w:t>speculated that addressing these challenges could substantially improve decisions practices and outcomes in complex engineering undertakings.</w:t>
      </w:r>
    </w:p>
    <w:p w14:paraId="75F0D3BA" w14:textId="77777777" w:rsidR="007D1AA6" w:rsidRDefault="00782770" w:rsidP="007D1AA6">
      <w:pPr>
        <w:ind w:firstLine="720"/>
      </w:pPr>
      <w:proofErr w:type="gramStart"/>
      <w:r>
        <w:t>It’s</w:t>
      </w:r>
      <w:proofErr w:type="gramEnd"/>
      <w:r>
        <w:t xml:space="preserve">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14:paraId="32F77983" w14:textId="77777777"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14:paraId="5AFD6E08" w14:textId="77777777"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transfer in particular</w:t>
      </w:r>
      <w:r w:rsidR="00782770">
        <w:t>.</w:t>
      </w:r>
    </w:p>
    <w:p w14:paraId="477301C5" w14:textId="77777777" w:rsidR="00100B5B" w:rsidRPr="00E4317F" w:rsidRDefault="00100B5B" w:rsidP="00100B5B">
      <w:pPr>
        <w:pStyle w:val="LiteratureReviewHeader2Bold"/>
      </w:pPr>
      <w:bookmarkStart w:id="13" w:name="_Toc53993808"/>
      <w:r>
        <w:t xml:space="preserve">Approach to Examining the </w:t>
      </w:r>
      <w:r w:rsidR="007D1AA6">
        <w:t>Topic</w:t>
      </w:r>
      <w:bookmarkEnd w:id="13"/>
    </w:p>
    <w:p w14:paraId="2217CCBE" w14:textId="77777777"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w:t>
      </w:r>
      <w:proofErr w:type="spellStart"/>
      <w:r w:rsidR="00334099">
        <w:t>Cyert</w:t>
      </w:r>
      <w:proofErr w:type="spellEnd"/>
      <w:r w:rsidR="00334099">
        <w:t xml:space="preserve"> &amp; </w:t>
      </w:r>
      <w:proofErr w:type="gramStart"/>
      <w:r w:rsidR="00334099">
        <w:t>March,</w:t>
      </w:r>
      <w:proofErr w:type="gramEnd"/>
      <w:r w:rsidR="00334099">
        <w:t xml:space="preserve">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14:paraId="06165744" w14:textId="77777777"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14:paraId="221E6EB2" w14:textId="77777777" w:rsidR="003A7B6B" w:rsidRDefault="003A7B6B">
      <w:pPr>
        <w:rPr>
          <w:b/>
        </w:rPr>
      </w:pPr>
      <w:r>
        <w:br w:type="page"/>
      </w:r>
    </w:p>
    <w:p w14:paraId="048975D7" w14:textId="77777777" w:rsidR="00100B5B" w:rsidRDefault="00100B5B" w:rsidP="00100B5B">
      <w:pPr>
        <w:pStyle w:val="LiteratureReviewHeader1Bold"/>
      </w:pPr>
      <w:bookmarkStart w:id="14" w:name="_Toc53993809"/>
      <w:r>
        <w:lastRenderedPageBreak/>
        <w:t>Chapter 2 – Review of the Related Literature</w:t>
      </w:r>
      <w:bookmarkEnd w:id="14"/>
    </w:p>
    <w:p w14:paraId="287A5E0C" w14:textId="77777777"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14:paraId="7976BAE3" w14:textId="77777777" w:rsidR="00AD1596" w:rsidRDefault="00D477BA" w:rsidP="00615E78">
      <w:pPr>
        <w:pStyle w:val="LiteratureReviewHeader2Bold"/>
      </w:pPr>
      <w:bookmarkStart w:id="15" w:name="_Toc53993810"/>
      <w:r>
        <w:t>Determinants of Success in University Technology Transfer</w:t>
      </w:r>
      <w:bookmarkEnd w:id="15"/>
    </w:p>
    <w:p w14:paraId="5AEC9012" w14:textId="77777777" w:rsidR="007E7C3B" w:rsidRDefault="007A06D2" w:rsidP="00496CEA">
      <w:r>
        <w:tab/>
      </w:r>
      <w:r w:rsidR="007E7C3B">
        <w:t xml:space="preserve">The technology transfer literature is vast.  Fortunately, several scholars have performed bibliometric reviews of the literature that </w:t>
      </w:r>
      <w:r w:rsidR="00BF75C5">
        <w:t xml:space="preserve">summarize the body of knowledge and help to make sense of it all (see e.g., </w:t>
      </w:r>
      <w:proofErr w:type="spellStart"/>
      <w:r w:rsidR="00BF75C5">
        <w:t>Battistella</w:t>
      </w:r>
      <w:proofErr w:type="spellEnd"/>
      <w:r w:rsidR="00BF75C5">
        <w:t xml:space="preserve">, De Toni, &amp; </w:t>
      </w:r>
      <w:proofErr w:type="spellStart"/>
      <w:r w:rsidR="00BF75C5">
        <w:t>Pillon</w:t>
      </w:r>
      <w:proofErr w:type="spellEnd"/>
      <w:r w:rsidR="00BF75C5">
        <w:t xml:space="preserve">, 2016; </w:t>
      </w:r>
      <w:proofErr w:type="spellStart"/>
      <w:r w:rsidR="00BF75C5">
        <w:t>Bengoa</w:t>
      </w:r>
      <w:proofErr w:type="spellEnd"/>
      <w:r w:rsidR="00BF75C5">
        <w:t xml:space="preserve">, </w:t>
      </w:r>
      <w:proofErr w:type="spellStart"/>
      <w:r w:rsidR="00BF75C5">
        <w:t>Maseda</w:t>
      </w:r>
      <w:proofErr w:type="spellEnd"/>
      <w:r w:rsidR="00BF75C5">
        <w:t xml:space="preserve">, </w:t>
      </w:r>
      <w:proofErr w:type="spellStart"/>
      <w:r w:rsidR="00BF75C5">
        <w:t>Iturralde</w:t>
      </w:r>
      <w:proofErr w:type="spellEnd"/>
      <w:r w:rsidR="00BF75C5">
        <w:t>, &amp; Aparicio,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and not private sector organizations that acquire and assimilate the technology (</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Aparicio).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proofErr w:type="spellStart"/>
      <w:r w:rsidR="00F26754">
        <w:t>Bengoa</w:t>
      </w:r>
      <w:proofErr w:type="spellEnd"/>
      <w:r w:rsidR="00F26754">
        <w:t xml:space="preserve">, </w:t>
      </w:r>
      <w:proofErr w:type="spellStart"/>
      <w:r w:rsidR="00F26754">
        <w:t>Maseda</w:t>
      </w:r>
      <w:proofErr w:type="spellEnd"/>
      <w:r w:rsidR="00F26754">
        <w:t xml:space="preserve">, </w:t>
      </w:r>
      <w:proofErr w:type="spellStart"/>
      <w:r w:rsidR="00F26754">
        <w:t>Iturralde</w:t>
      </w:r>
      <w:proofErr w:type="spellEnd"/>
      <w:r w:rsidR="00F26754">
        <w:t>, &amp; Aparicio,</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&amp; Aparicio)</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14:paraId="405FFB40" w14:textId="77777777"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14:paraId="3D3691A1" w14:textId="77777777" w:rsidR="004E6120" w:rsidRDefault="008A41BC" w:rsidP="001F4643">
      <w:pPr>
        <w:ind w:firstLine="720"/>
      </w:pPr>
      <w:proofErr w:type="spellStart"/>
      <w:r>
        <w:t>Anatan</w:t>
      </w:r>
      <w:proofErr w:type="spellEnd"/>
      <w:r>
        <w:t xml:space="preserve"> (2015) identified transaction cost economic theory, the resource-based view, and the knowledge-based view as three major theories in the literature used to explain university to industry knowledge transfer in the context of alliances.  </w:t>
      </w:r>
      <w:proofErr w:type="spellStart"/>
      <w:r>
        <w:t>Anatan</w:t>
      </w:r>
      <w:proofErr w:type="spellEnd"/>
      <w:r>
        <w:t xml:space="preserve"> </w:t>
      </w:r>
      <w:r w:rsidRPr="008A41BC">
        <w:t xml:space="preserve">proposed institutional theory as an alternative framework for explaining factors that affect the university to industry </w:t>
      </w:r>
      <w:r>
        <w:t xml:space="preserve">knowledge transfer process.  </w:t>
      </w:r>
      <w:proofErr w:type="spellStart"/>
      <w:r>
        <w:t>Anatan</w:t>
      </w:r>
      <w:proofErr w:type="spellEnd"/>
      <w:r w:rsidRPr="008A41BC">
        <w:t xml:space="preserve"> argued that external environmental forces pressure organizations to form alliances to enable university to industry knowledge transfer.</w:t>
      </w:r>
    </w:p>
    <w:p w14:paraId="717D9CFC" w14:textId="77777777"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significant inadequacies with this data.  The AUTM data is voluntarily self-reported, not independently verified or validated, and likely inaccurate and biased because of inconsistencies in reporting across institutions (</w:t>
      </w:r>
      <w:proofErr w:type="spellStart"/>
      <w:r w:rsidR="00FD3AE7" w:rsidRPr="00FD3AE7">
        <w:rPr>
          <w:rFonts w:eastAsia="Calibri"/>
          <w:iCs/>
        </w:rPr>
        <w:t>Sigurdson</w:t>
      </w:r>
      <w:proofErr w:type="spellEnd"/>
      <w:r w:rsidR="00FD3AE7" w:rsidRPr="00FD3AE7">
        <w:rPr>
          <w:rFonts w:eastAsia="Calibri"/>
          <w:iCs/>
        </w:rPr>
        <w:t xml:space="preserve">, Sá, &amp; </w:t>
      </w:r>
      <w:proofErr w:type="spellStart"/>
      <w:r w:rsidR="00FD3AE7" w:rsidRPr="00FD3AE7">
        <w:rPr>
          <w:rFonts w:eastAsia="Calibri"/>
          <w:iCs/>
        </w:rPr>
        <w:t>Kretz</w:t>
      </w:r>
      <w:proofErr w:type="spellEnd"/>
      <w:r w:rsidR="00FD3AE7" w:rsidRPr="00FD3AE7">
        <w:rPr>
          <w:rFonts w:eastAsia="Calibri"/>
          <w:iCs/>
        </w:rPr>
        <w:t>, 2015</w:t>
      </w:r>
      <w:r w:rsidR="00FD3AE7">
        <w:rPr>
          <w:rFonts w:eastAsia="Calibri"/>
          <w:iCs/>
        </w:rPr>
        <w:t>).</w:t>
      </w:r>
    </w:p>
    <w:p w14:paraId="7AFC6508" w14:textId="77777777" w:rsidR="00124582" w:rsidRDefault="0088623B" w:rsidP="001F4643">
      <w:pPr>
        <w:ind w:firstLine="720"/>
        <w:rPr>
          <w:rFonts w:eastAsia="Calibri"/>
        </w:rPr>
      </w:pPr>
      <w:proofErr w:type="spellStart"/>
      <w:r>
        <w:t>Arshadi</w:t>
      </w:r>
      <w:proofErr w:type="spellEnd"/>
      <w:r>
        <w:t xml:space="preserve">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Carlsson and </w:t>
      </w:r>
      <w:proofErr w:type="spellStart"/>
      <w:r w:rsidR="00C260E9">
        <w:t>Fridh</w:t>
      </w:r>
      <w:proofErr w:type="spellEnd"/>
      <w:r w:rsidR="00C260E9">
        <w:t xml:space="preserve">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proofErr w:type="spellStart"/>
      <w:r w:rsidR="00625A71">
        <w:t>Heisey</w:t>
      </w:r>
      <w:proofErr w:type="spellEnd"/>
      <w:r w:rsidR="00625A71">
        <w:t xml:space="preserve">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w:t>
      </w:r>
      <w:proofErr w:type="gramStart"/>
      <w:r w:rsidR="00DF0EE9">
        <w:rPr>
          <w:rFonts w:eastAsia="Calibri"/>
        </w:rPr>
        <w:t>it’s</w:t>
      </w:r>
      <w:proofErr w:type="gramEnd"/>
      <w:r w:rsidR="00DF0EE9">
        <w:rPr>
          <w:rFonts w:eastAsia="Calibri"/>
        </w:rPr>
        <w:t xml:space="preserve"> reasonable to assume that all the factors that potentially affect success in university technology transfer don’t necessarily show up in such data.</w:t>
      </w:r>
    </w:p>
    <w:p w14:paraId="3FBCDCEA" w14:textId="77777777" w:rsidR="00C260E9" w:rsidRDefault="00124582" w:rsidP="001F4643">
      <w:pPr>
        <w:ind w:firstLine="720"/>
      </w:pPr>
      <w:r>
        <w:rPr>
          <w:rFonts w:eastAsia="Calibri"/>
        </w:rPr>
        <w:t xml:space="preserve">Markman, </w:t>
      </w:r>
      <w:proofErr w:type="spellStart"/>
      <w:r>
        <w:rPr>
          <w:rFonts w:eastAsia="Calibri"/>
        </w:rPr>
        <w:t>Gianiodis</w:t>
      </w:r>
      <w:proofErr w:type="spellEnd"/>
      <w:r>
        <w:rPr>
          <w:rFonts w:eastAsia="Calibri"/>
        </w:rPr>
        <w:t xml:space="preserve">,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 xml:space="preserve">interviews and content analysis of the websites of licensing units conducted by the authors.  Markman, </w:t>
      </w:r>
      <w:proofErr w:type="spellStart"/>
      <w:r w:rsidRPr="00124582">
        <w:rPr>
          <w:rFonts w:eastAsia="Calibri"/>
        </w:rPr>
        <w:t>Gianiodis</w:t>
      </w:r>
      <w:proofErr w:type="spellEnd"/>
      <w:r w:rsidRPr="00124582">
        <w:rPr>
          <w:rFonts w:eastAsia="Calibri"/>
        </w:rPr>
        <w:t>,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w:t>
      </w:r>
      <w:proofErr w:type="gramStart"/>
      <w:r w:rsidRPr="00124582">
        <w:rPr>
          <w:rFonts w:eastAsia="Calibri"/>
        </w:rPr>
        <w:t>low-autonomy</w:t>
      </w:r>
      <w:proofErr w:type="gramEnd"/>
      <w:r w:rsidRPr="00124582">
        <w:rPr>
          <w:rFonts w:eastAsia="Calibri"/>
        </w:rPr>
        <w:t xml:space="preserve">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14:paraId="4B73E455" w14:textId="77777777" w:rsidR="007027BE" w:rsidRPr="007027BE" w:rsidRDefault="00210D12" w:rsidP="007027BE">
      <w:pPr>
        <w:ind w:firstLine="720"/>
      </w:pPr>
      <w:r>
        <w:t xml:space="preserve">Experimental designs are not very prevalent in studies of university technology transfer.  Dolmans, Shane, Jankowski, </w:t>
      </w:r>
      <w:proofErr w:type="spellStart"/>
      <w:r>
        <w:t>Reymen</w:t>
      </w:r>
      <w:proofErr w:type="spellEnd"/>
      <w:r>
        <w:t xml:space="preserve">, &amp; </w:t>
      </w:r>
      <w:proofErr w:type="spellStart"/>
      <w:r>
        <w:t>Romme</w:t>
      </w:r>
      <w:proofErr w:type="spellEnd"/>
      <w:r>
        <w:t xml:space="preserv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w:t>
      </w:r>
      <w:commentRangeStart w:id="16"/>
      <w:r>
        <w:t>appearance</w:t>
      </w:r>
      <w:commentRangeEnd w:id="16"/>
      <w:r w:rsidR="00B55F48">
        <w:rPr>
          <w:rStyle w:val="CommentReference"/>
        </w:rPr>
        <w:commentReference w:id="16"/>
      </w:r>
      <w:r>
        <w:t xml:space="preserve"> influenced the decisions of university technology licensing professionals </w:t>
      </w:r>
      <w:r w:rsidR="0081721F">
        <w:t xml:space="preserve">about </w:t>
      </w:r>
      <w:r>
        <w:t>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14:paraId="380B7D3A" w14:textId="77777777" w:rsidR="00B010A6" w:rsidRDefault="006964D7" w:rsidP="001F4643">
      <w:pPr>
        <w:ind w:firstLine="720"/>
        <w:rPr>
          <w:iCs/>
        </w:rPr>
      </w:pPr>
      <w:r>
        <w:lastRenderedPageBreak/>
        <w:t xml:space="preserve">Studies of technology transfer in general, and university technology transfer in specific, seem to have mostly focused on factors exogeneous to the technology transfer process.  </w:t>
      </w:r>
      <w:proofErr w:type="spellStart"/>
      <w:r w:rsidR="005E2F8F">
        <w:t>Arshadi</w:t>
      </w:r>
      <w:proofErr w:type="spellEnd"/>
      <w:r w:rsidR="005E2F8F">
        <w:t xml:space="preserve">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14:paraId="2BCFE693" w14:textId="77777777" w:rsidR="001D4CB2" w:rsidRDefault="001D4CB2" w:rsidP="001F4643">
      <w:pPr>
        <w:ind w:firstLine="720"/>
      </w:pPr>
      <w:proofErr w:type="spellStart"/>
      <w:r>
        <w:t>Heisey</w:t>
      </w:r>
      <w:proofErr w:type="spellEnd"/>
      <w:r>
        <w:t xml:space="preserve">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14:paraId="61CD5A56" w14:textId="77777777"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w:t>
      </w:r>
      <w:proofErr w:type="spellStart"/>
      <w:r w:rsidR="00E93F6D" w:rsidRPr="00E93F6D">
        <w:t>Pernía</w:t>
      </w:r>
      <w:proofErr w:type="spellEnd"/>
      <w:r w:rsidR="00E93F6D" w:rsidRPr="00E93F6D">
        <w:t xml:space="preserve">, </w:t>
      </w:r>
      <w:proofErr w:type="spellStart"/>
      <w:r w:rsidR="00E93F6D" w:rsidRPr="00E93F6D">
        <w:t>Kuechle</w:t>
      </w:r>
      <w:proofErr w:type="spellEnd"/>
      <w:r w:rsidR="00E93F6D" w:rsidRPr="00E93F6D">
        <w:t>, &amp; Peñ</w:t>
      </w:r>
      <w:r w:rsidR="00E93F6D">
        <w:t>a-</w:t>
      </w:r>
      <w:proofErr w:type="spellStart"/>
      <w:r w:rsidR="00E93F6D">
        <w:t>Legazkue</w:t>
      </w:r>
      <w:proofErr w:type="spellEnd"/>
      <w:r w:rsidR="00E93F6D">
        <w:t>, 2013</w:t>
      </w:r>
      <w:r w:rsidR="001F4643" w:rsidRPr="00A22400">
        <w:t xml:space="preserve">; </w:t>
      </w:r>
      <w:r w:rsidR="00F640F9">
        <w:t xml:space="preserve">Kim, </w:t>
      </w:r>
      <w:proofErr w:type="spellStart"/>
      <w:r w:rsidR="00F640F9">
        <w:t>Daim</w:t>
      </w:r>
      <w:proofErr w:type="spellEnd"/>
      <w:r w:rsidR="00F640F9">
        <w:t>,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56BF6" w:rsidRPr="005E2F8F">
        <w:rPr>
          <w:iCs/>
        </w:rPr>
        <w:lastRenderedPageBreak/>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14:paraId="1E0F7348" w14:textId="77777777" w:rsidR="00124582" w:rsidRDefault="00AC2476" w:rsidP="00124582">
      <w:pPr>
        <w:ind w:firstLine="720"/>
      </w:pPr>
      <w:r>
        <w:t xml:space="preserve">York and </w:t>
      </w:r>
      <w:proofErr w:type="spellStart"/>
      <w:r>
        <w:t>Ahn</w:t>
      </w:r>
      <w:proofErr w:type="spellEnd"/>
      <w:r>
        <w:t xml:space="preserve">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14:paraId="51C6430F" w14:textId="77777777"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 xml:space="preserve">Kundu, </w:t>
      </w:r>
      <w:proofErr w:type="spellStart"/>
      <w:r>
        <w:t>Bhar</w:t>
      </w:r>
      <w:proofErr w:type="spellEnd"/>
      <w:r>
        <w:t xml:space="preserve">, and </w:t>
      </w:r>
      <w:proofErr w:type="spellStart"/>
      <w:r>
        <w:t>Pandurangan</w:t>
      </w:r>
      <w:proofErr w:type="spellEnd"/>
      <w:r>
        <w:t xml:space="preserve">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14:paraId="3E076F3D" w14:textId="77777777" w:rsidR="00EE1B57" w:rsidRPr="00FB6C0D" w:rsidRDefault="0042260B" w:rsidP="00615E78">
      <w:pPr>
        <w:pStyle w:val="LiteratureReviewHeader2Bold"/>
      </w:pPr>
      <w:bookmarkStart w:id="17" w:name="_Toc53993811"/>
      <w:r>
        <w:t>Technology Maturity Level</w:t>
      </w:r>
      <w:r w:rsidR="0082167C">
        <w:t xml:space="preserve"> as an Understudied Explanatory Factor</w:t>
      </w:r>
      <w:bookmarkEnd w:id="17"/>
    </w:p>
    <w:p w14:paraId="3E435A5E" w14:textId="77777777"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14:paraId="38EE8E82" w14:textId="77777777" w:rsidR="00724604" w:rsidRDefault="006410AD" w:rsidP="00724604">
      <w:pPr>
        <w:ind w:firstLine="720"/>
      </w:pPr>
      <w:r>
        <w:lastRenderedPageBreak/>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 xml:space="preserve">roposed study addresses.  </w:t>
      </w:r>
    </w:p>
    <w:p w14:paraId="32DDDA35" w14:textId="77777777" w:rsidR="009A198C" w:rsidRDefault="00724604" w:rsidP="009A198C">
      <w:pPr>
        <w:ind w:firstLine="720"/>
      </w:pPr>
      <w:r>
        <w:t xml:space="preserve">While </w:t>
      </w:r>
      <w:r w:rsidR="009A198C">
        <w:t>Munteanu (2012) provide</w:t>
      </w:r>
      <w:r>
        <w:t>s useful insight into the topic,</w:t>
      </w:r>
      <w:r w:rsidR="009A198C">
        <w:t xml:space="preserve"> there are important differences between the research </w:t>
      </w:r>
      <w:r>
        <w:t>design used by Munteanu and the proposed</w:t>
      </w:r>
      <w:r w:rsidR="009A198C">
        <w:t xml:space="preserve"> study.  These differences have implications for the generalizability of the results and their usefulness in formulating public policy. </w:t>
      </w:r>
      <w:r>
        <w:t xml:space="preserve">  In applying economics-based rational choice theory, </w:t>
      </w:r>
      <w:r w:rsidR="009A198C">
        <w:t xml:space="preserve">Munteanu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w:t>
      </w:r>
      <w:proofErr w:type="gramStart"/>
      <w:r w:rsidR="009A198C">
        <w:t>didn’t</w:t>
      </w:r>
      <w:proofErr w:type="gramEnd"/>
      <w:r w:rsidR="009A198C">
        <w:t xml:space="preserve"> explicitly define either category</w:t>
      </w:r>
      <w:r>
        <w:t xml:space="preserve"> of firm</w:t>
      </w:r>
      <w:r w:rsidR="009A198C">
        <w:t xml:space="preserve">.  As such, it is not clear what criteria Munteanu used as the basis for classifying each case in the analysis.  </w:t>
      </w:r>
    </w:p>
    <w:p w14:paraId="0408F9F3" w14:textId="77777777" w:rsidR="009A198C" w:rsidRDefault="009A198C" w:rsidP="009A198C">
      <w:pPr>
        <w:ind w:firstLine="720"/>
      </w:pPr>
      <w:r>
        <w:t xml:space="preserve">Munteanu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w:t>
      </w:r>
      <w:proofErr w:type="gramStart"/>
      <w:r>
        <w:t>It</w:t>
      </w:r>
      <w:proofErr w:type="gramEnd"/>
      <w:r>
        <w:t xml:space="preserve"> operationalized technology transfer as executed licenses for patented inventions assigned to universities and income generated from those licenses.  </w:t>
      </w:r>
      <w:r w:rsidR="003E1DF8">
        <w:t>These operationalizations are</w:t>
      </w:r>
      <w:r>
        <w:t xml:space="preserve"> typical of te</w:t>
      </w:r>
      <w:r w:rsidR="003E1DF8">
        <w:t>chnology transfer studies but are</w:t>
      </w:r>
      <w:r>
        <w:t xml:space="preserve"> perhaps overly narrow.  </w:t>
      </w:r>
      <w:r w:rsidR="0094754F">
        <w:t>The study used d</w:t>
      </w:r>
      <w:r>
        <w:t>evelopment stage</w:t>
      </w:r>
      <w:r w:rsidR="0094754F">
        <w:t xml:space="preserve"> to operationalize technology maturity level, which</w:t>
      </w:r>
      <w:r>
        <w:t xml:space="preserve"> was the primary explanatory variable</w:t>
      </w:r>
      <w:r w:rsidR="0094754F">
        <w:t xml:space="preserve"> of interest</w:t>
      </w:r>
      <w:r>
        <w:t xml:space="preserve">.  Munteanu used an ordinal level of measure for development stage and a scale </w:t>
      </w:r>
      <w:r w:rsidR="0094754F">
        <w:t xml:space="preserve">that he </w:t>
      </w:r>
      <w:r>
        <w:t xml:space="preserve">conceived.  </w:t>
      </w:r>
      <w:r>
        <w:lastRenderedPageBreak/>
        <w:t xml:space="preserve">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Munteanu </w:t>
      </w:r>
      <w:r>
        <w:t xml:space="preserve">used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14:paraId="676998D2" w14:textId="77777777"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14:paraId="59189D4F" w14:textId="77777777" w:rsidR="009A198C" w:rsidRDefault="009A198C" w:rsidP="009A198C">
      <w:pPr>
        <w:ind w:firstLine="720"/>
      </w:pPr>
      <w:r>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w:t>
      </w:r>
      <w:r>
        <w:lastRenderedPageBreak/>
        <w:t xml:space="preserve">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14:paraId="2057C48E" w14:textId="77777777" w:rsidR="009A198C" w:rsidRDefault="009A198C" w:rsidP="009A198C">
      <w:pPr>
        <w:ind w:firstLine="720"/>
      </w:pPr>
      <w:r>
        <w:t>Munteanu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14:paraId="621C41CB" w14:textId="77777777" w:rsidR="009A198C" w:rsidRDefault="009A198C" w:rsidP="009A198C">
      <w:pPr>
        <w:ind w:firstLine="720"/>
      </w:pPr>
      <w:r>
        <w:t xml:space="preserve">While insightful, Munteanu (2012) does not specifically answer the research question put forward </w:t>
      </w:r>
      <w:r w:rsidR="000507CA">
        <w:t>by</w:t>
      </w:r>
      <w:r>
        <w:t xml:space="preserve">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w:t>
      </w:r>
      <w:proofErr w:type="spellStart"/>
      <w:r>
        <w:t>Munteneau</w:t>
      </w:r>
      <w:proofErr w:type="spellEnd"/>
      <w:r>
        <w:t xml:space="preserve"> categorized technologies by development stage, it’s quite possible that any correlation observed was a product of the method used to categorize </w:t>
      </w:r>
      <w:r>
        <w:lastRenderedPageBreak/>
        <w:t>technologies by development stage and not anything fundamental to the nature of university technology transfer or the way that private sector firms operate.</w:t>
      </w:r>
    </w:p>
    <w:p w14:paraId="7114EA26" w14:textId="77777777" w:rsidR="009A198C" w:rsidRDefault="009A198C" w:rsidP="009A198C">
      <w:pPr>
        <w:ind w:firstLine="720"/>
      </w:pPr>
      <w:proofErr w:type="spellStart"/>
      <w:r>
        <w:t>Baek</w:t>
      </w:r>
      <w:proofErr w:type="spellEnd"/>
      <w:r>
        <w:t xml:space="preserve">,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w:t>
      </w:r>
      <w:proofErr w:type="spellStart"/>
      <w:r>
        <w:t>Baek</w:t>
      </w:r>
      <w:proofErr w:type="spellEnd"/>
      <w:r>
        <w:t xml:space="preserve">,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14:paraId="4A67B91A" w14:textId="77777777"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9A198C">
        <w:lastRenderedPageBreak/>
        <w:t>successful technology transfer also may have been problematic.  Moreover, the authors conducted the study in South Korea in the context of an economic system that is significantly different than that for the United States.</w:t>
      </w:r>
    </w:p>
    <w:p w14:paraId="0834F9AF" w14:textId="77777777" w:rsidR="00EF2CE9" w:rsidRDefault="00E07C1B" w:rsidP="00D2531E">
      <w:pPr>
        <w:ind w:firstLine="720"/>
      </w:pPr>
      <w:r>
        <w:t>Technology maturity level</w:t>
      </w:r>
      <w:r w:rsidR="00B47B99">
        <w:t xml:space="preserve"> </w:t>
      </w:r>
      <w:proofErr w:type="gramStart"/>
      <w:r w:rsidR="00B47B99">
        <w:t>doesn’t</w:t>
      </w:r>
      <w:proofErr w:type="gramEnd"/>
      <w:r w:rsidR="00B47B99">
        <w:t xml:space="preserve">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14:paraId="735B5CE1" w14:textId="77777777"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w:t>
      </w:r>
      <w:proofErr w:type="spellStart"/>
      <w:r w:rsidR="005408A7">
        <w:t>Olechowski</w:t>
      </w:r>
      <w:proofErr w:type="spellEnd"/>
      <w:r w:rsidR="005408A7">
        <w:t>,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14:paraId="13070752" w14:textId="77777777"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w:t>
      </w:r>
      <w:proofErr w:type="gramStart"/>
      <w:r w:rsidRPr="003F55E8">
        <w:t>federally-funded</w:t>
      </w:r>
      <w:proofErr w:type="gramEnd"/>
      <w:r w:rsidRPr="003F55E8">
        <w:t xml:space="preserve"> research and development as 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w:t>
      </w:r>
      <w:r w:rsidRPr="003F55E8">
        <w:lastRenderedPageBreak/>
        <w:t xml:space="preserve">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14:paraId="0FB097B4" w14:textId="77777777"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14:paraId="04B88FBD" w14:textId="77777777"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14:paraId="376EF3BE" w14:textId="77777777" w:rsidR="00743029" w:rsidRDefault="00743029">
      <w:pPr>
        <w:ind w:firstLine="720"/>
      </w:pPr>
      <w:r>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w:t>
      </w:r>
      <w:r w:rsidR="00701FD6">
        <w:lastRenderedPageBreak/>
        <w:t>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14:paraId="36898EB3" w14:textId="77777777"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14:paraId="5634383A" w14:textId="77777777" w:rsidR="00743029" w:rsidRDefault="00743029" w:rsidP="00743029">
      <w:pPr>
        <w:pStyle w:val="LiteratureReviewHeader2Bold"/>
      </w:pPr>
      <w:bookmarkStart w:id="18" w:name="_Toc53993812"/>
      <w:r>
        <w:t>The Valley of Death in University Technology Transfer</w:t>
      </w:r>
      <w:bookmarkEnd w:id="18"/>
    </w:p>
    <w:p w14:paraId="2C5DE2B0" w14:textId="77777777"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w:t>
      </w:r>
      <w:r w:rsidRPr="00805CD2">
        <w:lastRenderedPageBreak/>
        <w:t xml:space="preserve">for </w:t>
      </w:r>
      <w:r>
        <w:t xml:space="preserve">which there is user demand (see, e.g., Ferguson, 2014; </w:t>
      </w:r>
      <w:proofErr w:type="spellStart"/>
      <w:r>
        <w:t>Gildbrandsen</w:t>
      </w:r>
      <w:proofErr w:type="spellEnd"/>
      <w:r>
        <w:t xml:space="preserve">, 2009; Hudson &amp; </w:t>
      </w:r>
      <w:proofErr w:type="spellStart"/>
      <w:r>
        <w:t>Khazragui</w:t>
      </w:r>
      <w:proofErr w:type="spellEnd"/>
      <w:r>
        <w:t>, 2013)</w:t>
      </w:r>
      <w:r w:rsidRPr="00805CD2">
        <w:t>.  Many technology transfer professionals point to this gap as a primary impediment to successfully transferring tech</w:t>
      </w:r>
      <w:r>
        <w:t>nologies to the private sector.</w:t>
      </w:r>
    </w:p>
    <w:p w14:paraId="28CE36B5" w14:textId="77777777"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w:t>
      </w:r>
      <w:proofErr w:type="spellStart"/>
      <w:r>
        <w:t>Aiman</w:t>
      </w:r>
      <w:proofErr w:type="spellEnd"/>
      <w:r>
        <w:t xml:space="preserve">-Smith, &amp; </w:t>
      </w:r>
      <w:proofErr w:type="spellStart"/>
      <w:r>
        <w:t>Kingon</w:t>
      </w:r>
      <w:proofErr w:type="spellEnd"/>
      <w:r w:rsidRPr="00A22400">
        <w:t>, 201</w:t>
      </w:r>
      <w:r>
        <w:t xml:space="preserve">0; </w:t>
      </w:r>
      <w:proofErr w:type="spellStart"/>
      <w:r>
        <w:t>Tirpak</w:t>
      </w:r>
      <w:proofErr w:type="spellEnd"/>
      <w:r>
        <w:t xml:space="preserve">, 2017; </w:t>
      </w:r>
      <w:proofErr w:type="spellStart"/>
      <w:r>
        <w:t>Wessner</w:t>
      </w:r>
      <w:proofErr w:type="spellEnd"/>
      <w:r>
        <w:t>, 2005)</w:t>
      </w:r>
      <w:r w:rsidR="00743029">
        <w:t>.  They generally employ a three-stage framework that describes the progress of technology from laboratory to market.</w:t>
      </w:r>
    </w:p>
    <w:p w14:paraId="0A157D26" w14:textId="77777777" w:rsidR="00743029" w:rsidRDefault="00743029" w:rsidP="00743029">
      <w:pPr>
        <w:ind w:firstLine="720"/>
      </w:pPr>
      <w:proofErr w:type="spellStart"/>
      <w:r>
        <w:t>Wessner</w:t>
      </w:r>
      <w:proofErr w:type="spellEnd"/>
      <w:r>
        <w:t xml:space="preserve">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 xml:space="preserve">of technologies to a point of commercial viability that is more suitable for private sector involvement.  According to </w:t>
      </w:r>
      <w:proofErr w:type="spellStart"/>
      <w:r>
        <w:t>Wessner</w:t>
      </w:r>
      <w:proofErr w:type="spellEnd"/>
      <w:r>
        <w:t>, this approach has led to the successful transfer of fuel cell, proteomics, medical diagnostic, and lithography technol</w:t>
      </w:r>
      <w:r w:rsidR="00720CB8">
        <w:t xml:space="preserve">ogies.  Moreover, </w:t>
      </w:r>
      <w:proofErr w:type="spellStart"/>
      <w:r w:rsidR="00720CB8">
        <w:t>Wessner</w:t>
      </w:r>
      <w:proofErr w:type="spellEnd"/>
      <w:r w:rsidR="00720CB8">
        <w:t xml:space="preserve"> argued</w:t>
      </w:r>
      <w:r>
        <w:t xml:space="preserve"> there is clear evidence that ATP helped attract the private investment necessary to successfully transfer technologies to offerings in the private sector that benefited the public interest.</w:t>
      </w:r>
      <w:r w:rsidR="00B8661C">
        <w:t xml:space="preserve">  However, this is not definitive evidence that low technology maturity level is the 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w:t>
      </w:r>
      <w:r w:rsidR="00697217">
        <w:lastRenderedPageBreak/>
        <w:t>unwillingness of venture capital markets to fund the commercialization of technologies that happen to have a low maturity level.</w:t>
      </w:r>
    </w:p>
    <w:p w14:paraId="756EC18A" w14:textId="77777777" w:rsidR="00743029" w:rsidRDefault="00743029" w:rsidP="00743029">
      <w:pPr>
        <w:ind w:firstLine="720"/>
      </w:pPr>
      <w:r>
        <w:t xml:space="preserve">Murphy and Edwards (2003) examined the difficulties of transitioning </w:t>
      </w:r>
      <w:proofErr w:type="gramStart"/>
      <w:r>
        <w:t>publicly-funded</w:t>
      </w:r>
      <w:proofErr w:type="gramEnd"/>
      <w:r>
        <w:t xml:space="preserve">,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w:t>
      </w:r>
      <w:proofErr w:type="gramStart"/>
      <w:r>
        <w:t>federally-funded</w:t>
      </w:r>
      <w:proofErr w:type="gramEnd"/>
      <w:r>
        <w:t xml:space="preserve">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explains why the private sector would focus on opportunities to pursue technologies at maturity levels higher than what universities typically offer.</w:t>
      </w:r>
    </w:p>
    <w:p w14:paraId="3503C7D1" w14:textId="77777777" w:rsidR="00743029" w:rsidRPr="00C5065A" w:rsidRDefault="00743029" w:rsidP="00743029">
      <w:pPr>
        <w:ind w:firstLine="720"/>
      </w:pPr>
      <w:r>
        <w:lastRenderedPageBreak/>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w:t>
      </w:r>
      <w:proofErr w:type="spellStart"/>
      <w:r>
        <w:t>Aiman</w:t>
      </w:r>
      <w:proofErr w:type="spellEnd"/>
      <w:r>
        <w:t xml:space="preserve">-Smith, &amp; </w:t>
      </w:r>
      <w:proofErr w:type="spellStart"/>
      <w:r>
        <w:t>Kingon</w:t>
      </w:r>
      <w:proofErr w:type="spellEnd"/>
      <w:r>
        <w:t xml:space="preserve">,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14:paraId="6D1559FD" w14:textId="77777777" w:rsidR="00EE1B57" w:rsidRPr="00082379" w:rsidRDefault="00C14EF5" w:rsidP="00615E78">
      <w:pPr>
        <w:pStyle w:val="LiteratureReviewHeader2Bold"/>
      </w:pPr>
      <w:bookmarkStart w:id="19" w:name="_Toc53993813"/>
      <w:r>
        <w:t xml:space="preserve">The </w:t>
      </w:r>
      <w:r w:rsidR="00BD1F64">
        <w:t>Perspectives of Organization Studies and Decision Theory</w:t>
      </w:r>
      <w:bookmarkEnd w:id="19"/>
    </w:p>
    <w:p w14:paraId="672A4089" w14:textId="77777777"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w:t>
      </w:r>
      <w:r w:rsidR="00EE1B57">
        <w:lastRenderedPageBreak/>
        <w:t xml:space="preserve">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14:paraId="5AFAAAE6" w14:textId="77777777"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proofErr w:type="spellStart"/>
      <w:r w:rsidR="006A251D" w:rsidRPr="006A251D">
        <w:t>Vikkelsø</w:t>
      </w:r>
      <w:proofErr w:type="spellEnd"/>
      <w:r w:rsidR="006A251D">
        <w:t>, 2017; Hatch, 1997; Hatch, 2018</w:t>
      </w:r>
      <w:r w:rsidR="00B93A5C">
        <w:t>; Miller &amp; Fox, 2019</w:t>
      </w:r>
      <w:r w:rsidR="006A251D">
        <w:t>)</w:t>
      </w:r>
      <w:r w:rsidR="004B13A6">
        <w:t>.</w:t>
      </w:r>
    </w:p>
    <w:p w14:paraId="5D7B1F4E" w14:textId="77777777"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w:t>
      </w:r>
      <w:proofErr w:type="gramStart"/>
      <w:r w:rsidR="006A251D">
        <w:t>performance, and</w:t>
      </w:r>
      <w:proofErr w:type="gramEnd"/>
      <w:r w:rsidR="006A251D">
        <w:t xml:space="preserve"> is unconcerned with creating a grand theory of organizing (Du Gay &amp; </w:t>
      </w:r>
      <w:proofErr w:type="spellStart"/>
      <w:r w:rsidR="006A251D" w:rsidRPr="006A251D">
        <w:t>Vikkelsø</w:t>
      </w:r>
      <w:proofErr w:type="spellEnd"/>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w:t>
      </w:r>
      <w:proofErr w:type="spellStart"/>
      <w:r w:rsidR="00E51058">
        <w:t>Cyert</w:t>
      </w:r>
      <w:proofErr w:type="spellEnd"/>
      <w:r w:rsidR="00E51058">
        <w:t xml:space="preserve"> &amp; March, 1963).</w:t>
      </w:r>
      <w:r w:rsidR="00CA3018">
        <w:t xml:space="preserve">  This strikes me as a bit limiting.  Theory that </w:t>
      </w:r>
      <w:proofErr w:type="gramStart"/>
      <w:r w:rsidR="00CA3018">
        <w:t>doesn’t</w:t>
      </w:r>
      <w:proofErr w:type="gramEnd"/>
      <w:r w:rsidR="00CA3018">
        <w:t xml:space="preserve"> accurately represent the phenomenon can only provide a</w:t>
      </w:r>
      <w:r w:rsidR="005E173C">
        <w:t>n inaccurate</w:t>
      </w:r>
      <w:r w:rsidR="00CA3018">
        <w:t xml:space="preserve"> understanding of the phenomenon and thus its usefulness will always be limited to an unknown 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 xml:space="preserve">arth-centered model that </w:t>
      </w:r>
      <w:proofErr w:type="gramStart"/>
      <w:r w:rsidR="005E173C">
        <w:t>didn’t</w:t>
      </w:r>
      <w:proofErr w:type="gramEnd"/>
      <w:r w:rsidR="005E173C">
        <w:t xml:space="preserve"> </w:t>
      </w:r>
      <w:r w:rsidR="005E173C">
        <w:lastRenderedPageBreak/>
        <w:t>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14:paraId="576CE6CD" w14:textId="77777777" w:rsidR="001B25B7" w:rsidRDefault="005A4339" w:rsidP="00EE1B57">
      <w:pPr>
        <w:ind w:firstLine="720"/>
      </w:pPr>
      <w:r>
        <w:t>The alternative school of thought takes what Du Gay &amp;</w:t>
      </w:r>
      <w:r w:rsidRPr="005A4339">
        <w:t xml:space="preserve"> </w:t>
      </w:r>
      <w:proofErr w:type="spellStart"/>
      <w:r>
        <w:t>Vikkelsø</w:t>
      </w:r>
      <w:proofErr w:type="spellEnd"/>
      <w:r w:rsidRPr="005A4339">
        <w:t xml:space="preserve"> </w:t>
      </w:r>
      <w:r>
        <w:t>(</w:t>
      </w:r>
      <w:r w:rsidRPr="005A4339">
        <w:t>2017</w:t>
      </w:r>
      <w:r>
        <w:t xml:space="preserve">) calls a metaphysical stance and treats the organization as a fiction.  </w:t>
      </w:r>
      <w:r w:rsidR="00E61C12">
        <w:t xml:space="preserve">“People (i.e., individuals) have goals; collectivities of people do not” </w:t>
      </w:r>
      <w:r w:rsidR="00FF72E6">
        <w:t>(</w:t>
      </w:r>
      <w:proofErr w:type="spellStart"/>
      <w:r w:rsidR="00FF72E6">
        <w:t>Cyert</w:t>
      </w:r>
      <w:proofErr w:type="spellEnd"/>
      <w:r w:rsidR="00FF72E6">
        <w:t xml:space="preserve"> &amp; </w:t>
      </w:r>
      <w:proofErr w:type="gramStart"/>
      <w:r w:rsidR="00FF72E6">
        <w:t>March,</w:t>
      </w:r>
      <w:proofErr w:type="gramEnd"/>
      <w:r w:rsidR="00FF72E6">
        <w:t xml:space="preserve">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14:paraId="07DF1CCB" w14:textId="77777777"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r w:rsidR="00D939F3">
        <w:t>As such, a decision to acquire and use a technology is made by one or more members of an organiza</w:t>
      </w:r>
      <w:r w:rsidR="00C80F79">
        <w:t xml:space="preserve">tion (e.g., a for-profit commercial </w:t>
      </w:r>
      <w:r w:rsidR="00C80F79">
        <w:lastRenderedPageBreak/>
        <w:t>enterprise</w:t>
      </w:r>
      <w:r w:rsidR="00D939F3">
        <w:t>) acting in accordance with the agreed upon guidelines that govern their behavior regarding such matters.</w:t>
      </w:r>
    </w:p>
    <w:p w14:paraId="156054D1" w14:textId="77777777" w:rsidR="000B06E9" w:rsidRDefault="000B06E9" w:rsidP="00EE1B57">
      <w:pPr>
        <w:ind w:firstLine="720"/>
      </w:pPr>
      <w:r>
        <w:t xml:space="preserve">The debate between the two schools of thought in organization studies is essentially about whether the phenomenon we call organization exists.  </w:t>
      </w:r>
      <w:proofErr w:type="gramStart"/>
      <w:r>
        <w:t>It’s</w:t>
      </w:r>
      <w:proofErr w:type="gramEnd"/>
      <w:r>
        <w:t xml:space="preserve">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14:paraId="2BA28AD4" w14:textId="77777777"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14:paraId="15B4A3A3" w14:textId="77777777" w:rsidR="008B39C7" w:rsidRDefault="003F1CCC" w:rsidP="008B39C7">
      <w:pPr>
        <w:pStyle w:val="LiteratureReviewHeader2Bold"/>
      </w:pPr>
      <w:bookmarkStart w:id="20" w:name="_Toc53993814"/>
      <w:r>
        <w:t xml:space="preserve">Organizational Structure </w:t>
      </w:r>
      <w:r w:rsidR="00C96A70">
        <w:t>and Technology Maturity Level</w:t>
      </w:r>
      <w:bookmarkEnd w:id="20"/>
    </w:p>
    <w:p w14:paraId="4DF655AB" w14:textId="77777777"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w:t>
      </w:r>
      <w:proofErr w:type="spellStart"/>
      <w:r w:rsidR="00A47B74">
        <w:t>Arshadi</w:t>
      </w:r>
      <w:proofErr w:type="spellEnd"/>
      <w:r w:rsidR="00A47B74">
        <w:t xml:space="preserve"> &amp; George, 2008; Markman, </w:t>
      </w:r>
      <w:proofErr w:type="spellStart"/>
      <w:r w:rsidR="00A47B74">
        <w:t>Gianiodis</w:t>
      </w:r>
      <w:proofErr w:type="spellEnd"/>
      <w:r w:rsidR="00A47B74">
        <w:t xml:space="preserve">, &amp; Phan, 2009; York &amp; </w:t>
      </w:r>
      <w:proofErr w:type="spellStart"/>
      <w:r w:rsidR="00A47B74">
        <w:t>Ahn</w:t>
      </w:r>
      <w:proofErr w:type="spellEnd"/>
      <w:r w:rsidR="00A47B74">
        <w:t xml:space="preserve">, 2012; Wu, Welch, &amp; Huang, 2015).  However, these studies typically examine the issue </w:t>
      </w:r>
      <w:r w:rsidR="00A47B74">
        <w:lastRenderedPageBreak/>
        <w:t xml:space="preserve">from the perspective of the university (i.e., supply-side perspective).  </w:t>
      </w:r>
      <w:proofErr w:type="spellStart"/>
      <w:r w:rsidR="00A47B74">
        <w:t>Bahcall</w:t>
      </w:r>
      <w:proofErr w:type="spellEnd"/>
      <w:r w:rsidR="00A47B74">
        <w:t xml:space="preserve"> (2019) provides insight into the possible interplay between organization structure and technology maturity level on the demand-side of the equation.  </w:t>
      </w:r>
      <w:proofErr w:type="spellStart"/>
      <w:r w:rsidR="009A16BC">
        <w:t>Bahcall</w:t>
      </w:r>
      <w:proofErr w:type="spellEnd"/>
      <w:r w:rsidR="009A16BC">
        <w:t xml:space="preserve"> studied what he called “</w:t>
      </w:r>
      <w:proofErr w:type="spellStart"/>
      <w:r w:rsidR="009A16BC">
        <w:t>loonshots</w:t>
      </w:r>
      <w:proofErr w:type="spellEnd"/>
      <w:r w:rsidR="009A16BC">
        <w:t>”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proofErr w:type="spellStart"/>
      <w:r w:rsidR="002E2873">
        <w:t>Bahcall</w:t>
      </w:r>
      <w:proofErr w:type="spellEnd"/>
      <w:r w:rsidR="002E2873">
        <w:t xml:space="preserve">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w:t>
      </w:r>
      <w:proofErr w:type="spellStart"/>
      <w:r w:rsidR="002E2873">
        <w:t>loonshots</w:t>
      </w:r>
      <w:proofErr w:type="spellEnd"/>
      <w:r w:rsidR="002E2873">
        <w:t xml:space="preserve"> at one </w:t>
      </w:r>
      <w:r w:rsidR="00FD0E29">
        <w:t>point in its history</w:t>
      </w:r>
      <w:r w:rsidR="002E2873">
        <w:t xml:space="preserve"> but disf</w:t>
      </w:r>
      <w:r w:rsidR="009E674C">
        <w:t xml:space="preserve">avor </w:t>
      </w:r>
      <w:proofErr w:type="spellStart"/>
      <w:r w:rsidR="009E674C">
        <w:t>loonshots</w:t>
      </w:r>
      <w:proofErr w:type="spellEnd"/>
      <w:r w:rsidR="009E674C">
        <w:t xml:space="preserve">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w:t>
      </w:r>
      <w:proofErr w:type="spellStart"/>
      <w:r w:rsidR="00092A9E" w:rsidRPr="00092A9E">
        <w:rPr>
          <w:iCs/>
        </w:rPr>
        <w:t>loonshots</w:t>
      </w:r>
      <w:proofErr w:type="spellEnd"/>
      <w:r w:rsidR="00092A9E" w:rsidRPr="00092A9E">
        <w:rPr>
          <w:iCs/>
        </w:rPr>
        <w:t xml:space="preserve"> to a tendency to quash </w:t>
      </w:r>
      <w:proofErr w:type="spellStart"/>
      <w:r w:rsidR="00092A9E" w:rsidRPr="00092A9E">
        <w:rPr>
          <w:iCs/>
        </w:rPr>
        <w:t>loonshots</w:t>
      </w:r>
      <w:proofErr w:type="spellEnd"/>
      <w:r w:rsidR="00092A9E" w:rsidRPr="00092A9E">
        <w:rPr>
          <w:iCs/>
        </w:rPr>
        <w:t xml:space="preserve">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14:paraId="7E415676" w14:textId="77777777" w:rsidR="00317FC4" w:rsidRDefault="0041509A" w:rsidP="008B39C7">
      <w:pPr>
        <w:rPr>
          <w:iCs/>
        </w:rPr>
      </w:pPr>
      <w:r>
        <w:rPr>
          <w:iCs/>
        </w:rPr>
        <w:tab/>
      </w:r>
      <w:r w:rsidR="00092A9E" w:rsidRPr="00092A9E">
        <w:rPr>
          <w:iCs/>
        </w:rPr>
        <w:t xml:space="preserve"> </w:t>
      </w:r>
      <w:proofErr w:type="spellStart"/>
      <w:r>
        <w:rPr>
          <w:iCs/>
        </w:rPr>
        <w:t>Bahcall</w:t>
      </w:r>
      <w:proofErr w:type="spellEnd"/>
      <w:r>
        <w:rPr>
          <w:iCs/>
        </w:rPr>
        <w:t xml:space="preserve">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w:t>
      </w:r>
      <w:proofErr w:type="spellStart"/>
      <w:r w:rsidRPr="0041509A">
        <w:rPr>
          <w:iCs/>
        </w:rPr>
        <w:t>loonshots</w:t>
      </w:r>
      <w:proofErr w:type="spellEnd"/>
      <w:r w:rsidRPr="0041509A">
        <w:rPr>
          <w:iCs/>
        </w:rPr>
        <w:t xml:space="preserve">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 xml:space="preserve">sed on several assumptions, </w:t>
      </w:r>
      <w:proofErr w:type="spellStart"/>
      <w:r w:rsidR="000D3B35">
        <w:rPr>
          <w:iCs/>
        </w:rPr>
        <w:t>Bahc</w:t>
      </w:r>
      <w:r w:rsidR="005A195F">
        <w:rPr>
          <w:iCs/>
        </w:rPr>
        <w:t>all</w:t>
      </w:r>
      <w:proofErr w:type="spellEnd"/>
      <w:r w:rsidR="005A195F">
        <w:rPr>
          <w:iCs/>
        </w:rPr>
        <w:t xml:space="preserve"> argues that the threshold at which an organization will transition from nurturing </w:t>
      </w:r>
      <w:proofErr w:type="spellStart"/>
      <w:r w:rsidR="005A195F">
        <w:rPr>
          <w:iCs/>
        </w:rPr>
        <w:t>loonshots</w:t>
      </w:r>
      <w:proofErr w:type="spellEnd"/>
      <w:r w:rsidR="005A195F">
        <w:rPr>
          <w:iCs/>
        </w:rPr>
        <w:t xml:space="preserve"> to </w:t>
      </w:r>
      <w:r w:rsidR="000D3B35">
        <w:rPr>
          <w:iCs/>
        </w:rPr>
        <w:t>quashing them</w:t>
      </w:r>
      <w:r w:rsidR="005A195F">
        <w:rPr>
          <w:iCs/>
        </w:rPr>
        <w:t xml:space="preserve"> is about 150 company employees (i.e., organization members).</w:t>
      </w:r>
    </w:p>
    <w:p w14:paraId="2B9EE8CD" w14:textId="77777777" w:rsidR="00B71CE0" w:rsidRDefault="00B71CE0" w:rsidP="00317FC4">
      <w:pPr>
        <w:ind w:firstLine="720"/>
        <w:rPr>
          <w:iCs/>
        </w:rPr>
      </w:pPr>
      <w:r w:rsidRPr="00B71CE0">
        <w:rPr>
          <w:iCs/>
        </w:rPr>
        <w:t xml:space="preserve">In the context of university technology transfer, it may be that low maturity level technologies are akin to </w:t>
      </w:r>
      <w:proofErr w:type="spellStart"/>
      <w:r w:rsidRPr="00B71CE0">
        <w:rPr>
          <w:iCs/>
        </w:rPr>
        <w:t>loonshots</w:t>
      </w:r>
      <w:proofErr w:type="spellEnd"/>
      <w:r w:rsidRPr="00B71CE0">
        <w:rPr>
          <w:iCs/>
        </w:rPr>
        <w:t xml:space="preserve"> and high maturity level technologies are analogous to franchise projects.  However, </w:t>
      </w:r>
      <w:proofErr w:type="gramStart"/>
      <w:r w:rsidRPr="00B71CE0">
        <w:rPr>
          <w:iCs/>
        </w:rPr>
        <w:t>it’s</w:t>
      </w:r>
      <w:proofErr w:type="gramEnd"/>
      <w:r w:rsidRPr="00B71CE0">
        <w:rPr>
          <w:iCs/>
        </w:rPr>
        <w:t xml:space="preserve"> also quite possible that most, if not all, efforts to transfer newly </w:t>
      </w:r>
      <w:r w:rsidRPr="00B71CE0">
        <w:rPr>
          <w:iCs/>
        </w:rPr>
        <w:lastRenderedPageBreak/>
        <w:t xml:space="preserve">created technologies to the private sector are essentially </w:t>
      </w:r>
      <w:proofErr w:type="spellStart"/>
      <w:r w:rsidRPr="00B71CE0">
        <w:rPr>
          <w:iCs/>
        </w:rPr>
        <w:t>loonshots</w:t>
      </w:r>
      <w:proofErr w:type="spellEnd"/>
      <w:r w:rsidRPr="00B71CE0">
        <w:rPr>
          <w:iCs/>
        </w:rPr>
        <w:t xml:space="preserve"> regardless of technology maturity level.</w:t>
      </w:r>
    </w:p>
    <w:p w14:paraId="0A55C4BC" w14:textId="77777777" w:rsidR="008B39C7" w:rsidRPr="00904819" w:rsidRDefault="00FF4709" w:rsidP="00317FC4">
      <w:pPr>
        <w:ind w:firstLine="720"/>
      </w:pPr>
      <w:r>
        <w:rPr>
          <w:iCs/>
        </w:rPr>
        <w:t>One interpretation of t</w:t>
      </w:r>
      <w:r w:rsidR="008B44AB">
        <w:rPr>
          <w:iCs/>
        </w:rPr>
        <w:t xml:space="preserve">he theory offered by </w:t>
      </w:r>
      <w:proofErr w:type="spellStart"/>
      <w:r w:rsidR="008B44AB">
        <w:rPr>
          <w:iCs/>
        </w:rPr>
        <w:t>Bahcall</w:t>
      </w:r>
      <w:proofErr w:type="spellEnd"/>
      <w:r w:rsidR="008B44AB">
        <w:rPr>
          <w:iCs/>
        </w:rPr>
        <w:t xml:space="preserve">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w:t>
      </w:r>
      <w:r w:rsidR="008C00CC">
        <w:rPr>
          <w:iCs/>
        </w:rPr>
        <w:t xml:space="preserve"> i</w:t>
      </w:r>
      <w:r w:rsidR="002A2253">
        <w:rPr>
          <w:iCs/>
        </w:rPr>
        <w:t xml:space="preserve">s the case that most, if not all, efforts to transfer newly created technologies to the private sector are essentially </w:t>
      </w:r>
      <w:proofErr w:type="spellStart"/>
      <w:r w:rsidR="002A2253">
        <w:rPr>
          <w:iCs/>
        </w:rPr>
        <w:t>loonshots</w:t>
      </w:r>
      <w:proofErr w:type="spellEnd"/>
      <w:r w:rsidR="002A2253">
        <w:rPr>
          <w:iCs/>
        </w:rPr>
        <w:t xml:space="preserve"> regardless of maturity level.</w:t>
      </w:r>
    </w:p>
    <w:p w14:paraId="176925FC" w14:textId="77777777" w:rsidR="008B39C7" w:rsidRDefault="008B39C7" w:rsidP="008B39C7">
      <w:pPr>
        <w:pStyle w:val="LiteratureReviewHeader2Bold"/>
      </w:pPr>
      <w:bookmarkStart w:id="21" w:name="_Toc53993815"/>
      <w:r>
        <w:t>Uncertainty Avoidance</w:t>
      </w:r>
      <w:r w:rsidR="00391DE0">
        <w:t xml:space="preserve"> </w:t>
      </w:r>
      <w:r w:rsidR="00C96A70">
        <w:t>and Technology Maturity Level</w:t>
      </w:r>
      <w:bookmarkEnd w:id="21"/>
    </w:p>
    <w:p w14:paraId="37E2E52D" w14:textId="77777777" w:rsidR="003E4D46" w:rsidRDefault="003E4D46" w:rsidP="008B39C7">
      <w:pPr>
        <w:ind w:firstLine="720"/>
        <w:rPr>
          <w:iCs/>
        </w:rPr>
      </w:pPr>
      <w:proofErr w:type="spellStart"/>
      <w:r>
        <w:rPr>
          <w:iCs/>
        </w:rPr>
        <w:t>Cyert</w:t>
      </w:r>
      <w:proofErr w:type="spellEnd"/>
      <w:r>
        <w:rPr>
          <w:iCs/>
        </w:rPr>
        <w:t xml:space="preserve"> and March (1963) described a </w:t>
      </w:r>
      <w:r w:rsidRPr="003E4D46">
        <w:rPr>
          <w:iCs/>
        </w:rPr>
        <w:t>behavioral theory of the firm meant to explain and predict the behavior of firms regarding decisions about price, output, and resource allocation</w:t>
      </w:r>
      <w:r>
        <w:rPr>
          <w:iCs/>
        </w:rPr>
        <w:t xml:space="preserve">, which the traditional theory of the firm was not intended to address.  The theory of </w:t>
      </w:r>
      <w:proofErr w:type="spellStart"/>
      <w:r>
        <w:rPr>
          <w:iCs/>
        </w:rPr>
        <w:t>Cyert</w:t>
      </w:r>
      <w:proofErr w:type="spellEnd"/>
      <w:r>
        <w:rPr>
          <w:iCs/>
        </w:rPr>
        <w:t xml:space="preserve">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w:t>
      </w:r>
      <w:r w:rsidRPr="003E4D46">
        <w:rPr>
          <w:iCs/>
        </w:rPr>
        <w:lastRenderedPageBreak/>
        <w:t>quasi resolution of conflict, uncertainty avoidance, problematic search, and organizational learning – connect the variable categories and act as fundamental mechanism</w:t>
      </w:r>
      <w:r w:rsidR="00136988">
        <w:rPr>
          <w:iCs/>
        </w:rPr>
        <w:t>s of firm behavior.</w:t>
      </w:r>
    </w:p>
    <w:p w14:paraId="167EC4C5" w14:textId="77777777" w:rsidR="008B39C7" w:rsidRPr="00904819" w:rsidRDefault="00A5583E" w:rsidP="00C536E1">
      <w:pPr>
        <w:ind w:firstLine="720"/>
      </w:pPr>
      <w:r>
        <w:rPr>
          <w:iCs/>
        </w:rPr>
        <w:t>The observation that o</w:t>
      </w:r>
      <w:r w:rsidR="00136988">
        <w:rPr>
          <w:iCs/>
        </w:rPr>
        <w:t>rganizations avoid uncertainty (</w:t>
      </w:r>
      <w:proofErr w:type="spellStart"/>
      <w:r w:rsidR="00136988">
        <w:rPr>
          <w:iCs/>
        </w:rPr>
        <w:t>Cyert</w:t>
      </w:r>
      <w:proofErr w:type="spellEnd"/>
      <w:r w:rsidR="00136988">
        <w:rPr>
          <w:iCs/>
        </w:rPr>
        <w:t xml:space="preserve"> &amp; </w:t>
      </w:r>
      <w:proofErr w:type="gramStart"/>
      <w:r w:rsidR="00136988">
        <w:rPr>
          <w:iCs/>
        </w:rPr>
        <w:t>March,</w:t>
      </w:r>
      <w:proofErr w:type="gramEnd"/>
      <w:r w:rsidR="00136988">
        <w:rPr>
          <w:iCs/>
        </w:rPr>
        <w:t xml:space="preserve">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w:t>
      </w:r>
      <w:proofErr w:type="spellStart"/>
      <w:r w:rsidR="00525B6B">
        <w:rPr>
          <w:iCs/>
        </w:rPr>
        <w:t>Cyert</w:t>
      </w:r>
      <w:proofErr w:type="spellEnd"/>
      <w:r w:rsidR="00525B6B">
        <w:rPr>
          <w:iCs/>
        </w:rPr>
        <w:t xml:space="preserve">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w:t>
      </w:r>
      <w:proofErr w:type="gramStart"/>
      <w:r w:rsidR="008B39C7" w:rsidRPr="00904819">
        <w:t>includes</w:t>
      </w:r>
      <w:proofErr w:type="gramEnd"/>
      <w:r w:rsidR="008B39C7" w:rsidRPr="00904819">
        <w:t xml:space="preserve"> meta-information about the technology itself (i.e., information about information).</w:t>
      </w:r>
      <w:r w:rsidR="00C536E1">
        <w:t xml:space="preserve">  </w:t>
      </w:r>
      <w:r w:rsidR="008B39C7" w:rsidRPr="00904819">
        <w:t>According to bounded rationality, organizations in such situations should and will use heuristics to make their decisions (</w:t>
      </w:r>
      <w:proofErr w:type="gramStart"/>
      <w:r w:rsidR="008B39C7" w:rsidRPr="00904819">
        <w:t>March,</w:t>
      </w:r>
      <w:proofErr w:type="gramEnd"/>
      <w:r w:rsidR="008B39C7" w:rsidRPr="00904819">
        <w:t xml:space="preserve"> 1997).</w:t>
      </w:r>
      <w:r w:rsidR="00C536E1">
        <w:t xml:space="preserve">  Private sector organizations may be using technology maturity level as a proxy for evaluating uncertainty.</w:t>
      </w:r>
    </w:p>
    <w:p w14:paraId="184F6FBE" w14:textId="77777777" w:rsidR="00DD69CB" w:rsidRPr="00DD69CB" w:rsidRDefault="00D350B1" w:rsidP="00667A24">
      <w:pPr>
        <w:pStyle w:val="LiteratureReviewHeader2Bold"/>
      </w:pPr>
      <w:bookmarkStart w:id="22" w:name="_Toc53993816"/>
      <w:r>
        <w:t xml:space="preserve">Decision Premises </w:t>
      </w:r>
      <w:r w:rsidR="00C96A70">
        <w:t>and Technology Maturity Level</w:t>
      </w:r>
      <w:bookmarkEnd w:id="22"/>
    </w:p>
    <w:p w14:paraId="3A7E8C03" w14:textId="77777777"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14:paraId="23CE2D94" w14:textId="77777777" w:rsidR="009A49B3" w:rsidRDefault="00894171" w:rsidP="009A49B3">
      <w:pPr>
        <w:ind w:firstLine="720"/>
      </w:pPr>
      <w:r>
        <w:lastRenderedPageBreak/>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14:paraId="37B73C1E" w14:textId="77777777"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1997)</w:t>
      </w:r>
      <w:r>
        <w:t xml:space="preserve">.  </w:t>
      </w:r>
      <w:r w:rsidR="003E753B">
        <w:t>According to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14:paraId="0B8A0AF7" w14:textId="77777777"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w:t>
      </w:r>
      <w:r>
        <w:lastRenderedPageBreak/>
        <w:t xml:space="preserve">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14:paraId="49D364D2" w14:textId="77777777" w:rsidR="00845F32" w:rsidRDefault="00845F32" w:rsidP="00845F32">
      <w:pPr>
        <w:ind w:firstLine="720"/>
      </w:pPr>
      <w:r>
        <w:t>Much, if not most, of current theory about organizational decision-making is based on psychological studies of individual decision-making (</w:t>
      </w:r>
      <w:proofErr w:type="gramStart"/>
      <w:r>
        <w:t>March,</w:t>
      </w:r>
      <w:proofErr w:type="gramEnd"/>
      <w:r>
        <w:t xml:space="preserve"> 1997).  However, research has demonstrated that context can significantly affect the decision-making process and decisions of individuals (Kahneman &amp; Tversky, 1980; Kahneman &amp; Tversky, 2013; Tversky &amp; Kahneman, 1992).  Whether one is </w:t>
      </w:r>
      <w:proofErr w:type="gramStart"/>
      <w:r>
        <w:t>making a decision</w:t>
      </w:r>
      <w:proofErr w:type="gramEnd"/>
      <w:r>
        <w:t xml:space="preserve">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w:t>
      </w:r>
      <w:proofErr w:type="gramStart"/>
      <w:r>
        <w:t>socially-driven</w:t>
      </w:r>
      <w:proofErr w:type="gramEnd"/>
      <w:r>
        <w:t xml:space="preserve">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 xml:space="preserve">sking whether organization decision making is </w:t>
      </w:r>
      <w:proofErr w:type="gramStart"/>
      <w:r w:rsidR="00F40FB1">
        <w:t>socially-driven</w:t>
      </w:r>
      <w:proofErr w:type="gramEnd"/>
      <w:r w:rsidR="00F40FB1">
        <w:t xml:space="preserve"> or psychologically-</w:t>
      </w:r>
      <w:r w:rsidR="00F40FB1">
        <w:lastRenderedPageBreak/>
        <w:t>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14:paraId="4DCFA3E1" w14:textId="77777777"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14:paraId="31CED58B" w14:textId="77777777"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14:paraId="66E2F110" w14:textId="77777777"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derive factual </w:t>
      </w:r>
      <w:r w:rsidR="00656550">
        <w:t xml:space="preserve">premises from value premises </w:t>
      </w:r>
      <w:r w:rsidR="007A5A5C">
        <w:t>or vice versa.  Trying to compare factual propositions to value propositions is tantamount to comparing apples and oranges.</w:t>
      </w:r>
    </w:p>
    <w:p w14:paraId="2B46DC2A" w14:textId="77777777" w:rsidR="00FC5E69" w:rsidRDefault="00FC5E69" w:rsidP="007A5A5C">
      <w:pPr>
        <w:ind w:firstLine="720"/>
      </w:pPr>
      <w:r>
        <w:lastRenderedPageBreak/>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14:paraId="5878F991" w14:textId="77777777"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14:paraId="340B265D" w14:textId="77777777"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14:paraId="2ACB8CD6" w14:textId="77777777"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w:t>
      </w:r>
      <w:r w:rsidR="00CD1E66">
        <w:lastRenderedPageBreak/>
        <w:t xml:space="preserve">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14:paraId="5DE6B96B" w14:textId="77777777"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w:t>
      </w:r>
      <w:proofErr w:type="gramStart"/>
      <w:r w:rsidR="00895658">
        <w:t>it’s</w:t>
      </w:r>
      <w:proofErr w:type="gramEnd"/>
      <w:r w:rsidR="00895658">
        <w:t xml:space="preserve">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14:paraId="7764293E" w14:textId="77777777"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14:paraId="588F1487" w14:textId="77777777" w:rsidR="00CB5C39" w:rsidRDefault="00436880" w:rsidP="008E4A60">
      <w:pPr>
        <w:ind w:firstLine="720"/>
      </w:pPr>
      <w:r>
        <w:lastRenderedPageBreak/>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14:paraId="04135331" w14:textId="77777777" w:rsidR="00436880" w:rsidRDefault="00CB5C39" w:rsidP="00B02EED">
      <w:pPr>
        <w:ind w:firstLine="720"/>
      </w:pPr>
      <w:r>
        <w:lastRenderedPageBreak/>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w:t>
      </w:r>
      <w:commentRangeStart w:id="23"/>
      <w:r w:rsidR="007871FB">
        <w:t>is</w:t>
      </w:r>
      <w:commentRangeEnd w:id="23"/>
      <w:r w:rsidR="0050252E">
        <w:rPr>
          <w:rStyle w:val="CommentReference"/>
        </w:rPr>
        <w:commentReference w:id="23"/>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14:paraId="746B3199" w14:textId="77777777" w:rsidR="00771673" w:rsidRDefault="00771673" w:rsidP="00B02EED">
      <w:pPr>
        <w:ind w:firstLine="720"/>
      </w:pPr>
      <w:r>
        <w:t xml:space="preserve">From a pragmatic standpoint, </w:t>
      </w:r>
      <w:proofErr w:type="gramStart"/>
      <w:r>
        <w:t>it’s</w:t>
      </w:r>
      <w:proofErr w:type="gramEnd"/>
      <w:r>
        <w:t xml:space="preserve">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Researchers have postulated that in addition to organizational cultures, communities of occupations create occupational cultures that extend across organizations, influence the activities of organizations, and contribute to the similarities among organizations (</w:t>
      </w:r>
      <w:proofErr w:type="spellStart"/>
      <w:r w:rsidR="00C66514">
        <w:t>Rojot</w:t>
      </w:r>
      <w:proofErr w:type="spellEnd"/>
      <w:r w:rsidR="00C66514">
        <w:t>, 2008).</w:t>
      </w:r>
      <w:r w:rsidR="00830FAB">
        <w:t xml:space="preserve">  </w:t>
      </w:r>
      <w:r w:rsidR="00E958C4">
        <w:t>This suggests that there exists an</w:t>
      </w:r>
      <w:r w:rsidR="00830FAB">
        <w:t xml:space="preserve"> occupational </w:t>
      </w:r>
      <w:r w:rsidR="00830FAB">
        <w:lastRenderedPageBreak/>
        <w:t>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14:paraId="4F5AC0A1" w14:textId="77777777" w:rsidR="00EE1B57" w:rsidRPr="00E6382B" w:rsidRDefault="0042260B" w:rsidP="00420630">
      <w:pPr>
        <w:pStyle w:val="LiteratureReviewHeader2Bold"/>
      </w:pPr>
      <w:bookmarkStart w:id="24" w:name="_Toc53993817"/>
      <w:r>
        <w:t>Technology Maturity Level</w:t>
      </w:r>
      <w:r w:rsidR="00EE1B57">
        <w:t xml:space="preserve"> in </w:t>
      </w:r>
      <w:r w:rsidR="00C14EF5">
        <w:t xml:space="preserve">Federal </w:t>
      </w:r>
      <w:r w:rsidR="00EE1B57" w:rsidRPr="00E6382B">
        <w:t>Technology Transfer Policy</w:t>
      </w:r>
      <w:bookmarkEnd w:id="24"/>
    </w:p>
    <w:p w14:paraId="679CB8AD" w14:textId="77777777"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w:t>
      </w:r>
      <w:proofErr w:type="gramStart"/>
      <w:r w:rsidR="0055100A">
        <w:t>federally-funded</w:t>
      </w:r>
      <w:proofErr w:type="gramEnd"/>
      <w:r w:rsidR="0055100A">
        <w:t xml:space="preserve">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14:paraId="0265BD09" w14:textId="77777777" w:rsidR="0020712E" w:rsidRDefault="0020712E" w:rsidP="00EE1B57">
      <w:pPr>
        <w:ind w:firstLine="720"/>
      </w:pPr>
      <w:r>
        <w:t>The Small Business Innovation Research (SBIR) program created by the Small Business Innovation Development Act of 1982</w:t>
      </w:r>
      <w:r w:rsidRPr="0020712E">
        <w:t xml:space="preserve"> </w:t>
      </w:r>
      <w:r w:rsidR="00DF7770">
        <w:t>(</w:t>
      </w:r>
      <w:proofErr w:type="spellStart"/>
      <w:r w:rsidR="00DF7770">
        <w:t>Pub.L</w:t>
      </w:r>
      <w:proofErr w:type="spellEnd"/>
      <w:r w:rsidR="00DF7770">
        <w:t>.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 xml:space="preserve">rojects generally are focused on addressing identified needs </w:t>
      </w:r>
      <w:r>
        <w:lastRenderedPageBreak/>
        <w:t>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w:t>
      </w:r>
      <w:proofErr w:type="gramStart"/>
      <w:r w:rsidR="001F39D4">
        <w:t>federally-funded</w:t>
      </w:r>
      <w:proofErr w:type="gramEnd"/>
      <w:r w:rsidR="001F39D4">
        <w:t xml:space="preserve"> research and development</w:t>
      </w:r>
      <w:r w:rsidR="00E3508D">
        <w:t xml:space="preserve"> (</w:t>
      </w:r>
      <w:r w:rsidR="00A35364">
        <w:t>U.S. Small Business Administration</w:t>
      </w:r>
      <w:r w:rsidR="009466D8">
        <w:t>, n.d.).</w:t>
      </w:r>
    </w:p>
    <w:p w14:paraId="1411C33C" w14:textId="77777777"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 xml:space="preserve">Dai, Pop &amp; </w:t>
      </w:r>
      <w:proofErr w:type="spellStart"/>
      <w:r w:rsidR="00EE1B57" w:rsidRPr="00A22400">
        <w:t>Bretschneider</w:t>
      </w:r>
      <w:proofErr w:type="spellEnd"/>
      <w:r w:rsidR="00EE1B57" w:rsidRPr="00A22400">
        <w:t xml:space="preserve">, 2005) or the Small Business Innovation Research (SBIR) program that was created by </w:t>
      </w:r>
      <w:proofErr w:type="spellStart"/>
      <w:r w:rsidR="00EE1B57" w:rsidRPr="00A22400">
        <w:t>Pub.L</w:t>
      </w:r>
      <w:proofErr w:type="spellEnd"/>
      <w:r w:rsidR="00EE1B57" w:rsidRPr="00A22400">
        <w:t>.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proofErr w:type="spellStart"/>
      <w:r w:rsidR="00EE1B57" w:rsidRPr="00A22400">
        <w:t>Hemel</w:t>
      </w:r>
      <w:proofErr w:type="spellEnd"/>
      <w:r w:rsidR="00EE1B57" w:rsidRPr="00A22400">
        <w:t xml:space="preserve">, </w:t>
      </w:r>
      <w:proofErr w:type="spellStart"/>
      <w:r w:rsidR="00EE1B57" w:rsidRPr="00A22400">
        <w:t>Ouellett</w:t>
      </w:r>
      <w:proofErr w:type="spellEnd"/>
      <w:r w:rsidR="00EE1B57" w:rsidRPr="00A22400">
        <w:t xml:space="preserve">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14:paraId="087B9AC9" w14:textId="77777777" w:rsidR="00EE1B57" w:rsidRDefault="00EE1B57" w:rsidP="00EE1B57">
      <w:pPr>
        <w:ind w:firstLine="720"/>
      </w:pPr>
      <w:proofErr w:type="spellStart"/>
      <w:r>
        <w:t>Kochenkova</w:t>
      </w:r>
      <w:proofErr w:type="spellEnd"/>
      <w:r>
        <w:t xml:space="preserve">, Grimaldi, and </w:t>
      </w:r>
      <w:proofErr w:type="spellStart"/>
      <w:r>
        <w:t>Munari</w:t>
      </w:r>
      <w:proofErr w:type="spellEnd"/>
      <w:r>
        <w:t xml:space="preserve">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 xml:space="preserve">They found that the primary public policy measures studied in the literature included </w:t>
      </w:r>
      <w:r w:rsidRPr="0015245D">
        <w:lastRenderedPageBreak/>
        <w:t>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14:paraId="08EDCE2A" w14:textId="77777777"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14:paraId="260ADD21" w14:textId="77777777" w:rsidR="00872B70" w:rsidRDefault="00872B70" w:rsidP="00872B70">
      <w:pPr>
        <w:ind w:firstLine="720"/>
      </w:pPr>
      <w:r>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w:t>
      </w:r>
      <w:r>
        <w:lastRenderedPageBreak/>
        <w:t>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14:paraId="09D1F37D" w14:textId="77777777" w:rsidR="009C1D63" w:rsidRDefault="009C1D63" w:rsidP="009C1D63">
      <w:pPr>
        <w:pStyle w:val="LiteratureReviewHeader2Bold"/>
      </w:pPr>
      <w:bookmarkStart w:id="25" w:name="_Toc53993818"/>
      <w:r>
        <w:t>A Demand-Side Model of Technology Transfer</w:t>
      </w:r>
      <w:bookmarkEnd w:id="25"/>
    </w:p>
    <w:p w14:paraId="5676B43D" w14:textId="77777777" w:rsidR="009C1D63" w:rsidRDefault="009C1D63" w:rsidP="009C1D63">
      <w:r>
        <w:tab/>
        <w:t xml:space="preserve">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w:t>
      </w:r>
      <w:proofErr w:type="spellStart"/>
      <w:r>
        <w:t>Cyert</w:t>
      </w:r>
      <w:proofErr w:type="spellEnd"/>
      <w:r>
        <w:t xml:space="preserve"> and March (1963) proposed with the administrative theory of Simon (1997). [Explain the concepts of the theory].</w:t>
      </w:r>
    </w:p>
    <w:p w14:paraId="22ED59FC" w14:textId="77777777" w:rsidR="009C1D63" w:rsidRDefault="009C1D63" w:rsidP="009C1D63">
      <w:r>
        <w:tab/>
        <w:t>Applying this proposed theory of the organization, I model demand-side technology transfer to help explain why a low percentage of university-created technologies are transferred to the private sector for use that benefits the public interest (Figure 6). [Explain the model].</w:t>
      </w:r>
    </w:p>
    <w:p w14:paraId="06A1D983" w14:textId="77777777" w:rsidR="009C1D63" w:rsidRDefault="009C1D63" w:rsidP="009C1D63"/>
    <w:p w14:paraId="0A223C94" w14:textId="77777777" w:rsidR="009C1D63" w:rsidRDefault="009C1D63" w:rsidP="009C1D63">
      <w:r>
        <w:t>[</w:t>
      </w:r>
      <w:r w:rsidRPr="009C1D63">
        <w:rPr>
          <w:smallCaps/>
        </w:rPr>
        <w:t>Question for Dr. Gilsinan</w:t>
      </w:r>
      <w:r>
        <w:t>: Should this section be a part of the research methodology discussion of Chapter 3</w:t>
      </w:r>
      <w:r w:rsidR="00596981">
        <w:t xml:space="preserve"> instead of the literature </w:t>
      </w:r>
      <w:commentRangeStart w:id="26"/>
      <w:r w:rsidR="00596981">
        <w:t>review</w:t>
      </w:r>
      <w:commentRangeEnd w:id="26"/>
      <w:r w:rsidR="00257EA3">
        <w:rPr>
          <w:rStyle w:val="CommentReference"/>
        </w:rPr>
        <w:commentReference w:id="26"/>
      </w:r>
      <w:r>
        <w:t>?]</w:t>
      </w:r>
    </w:p>
    <w:p w14:paraId="5E7A9FE7" w14:textId="77777777" w:rsidR="00250EC3" w:rsidRPr="0003023E" w:rsidRDefault="000B06E9" w:rsidP="00013D7B">
      <w:pPr>
        <w:pStyle w:val="LiteratureReviewHeader2Bold"/>
      </w:pPr>
      <w:bookmarkStart w:id="27" w:name="_Toc53993819"/>
      <w:r>
        <w:t>Gaps in the Literature</w:t>
      </w:r>
      <w:bookmarkEnd w:id="27"/>
    </w:p>
    <w:p w14:paraId="21554C38" w14:textId="77777777"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 xml:space="preserve">a low percentage of technologies derived from </w:t>
      </w:r>
      <w:proofErr w:type="gramStart"/>
      <w:r w:rsidR="00B6408B">
        <w:t>federally-funded</w:t>
      </w:r>
      <w:proofErr w:type="gramEnd"/>
      <w:r w:rsidR="00B6408B">
        <w:t xml:space="preserve"> research and development conduct</w:t>
      </w:r>
      <w:r w:rsidR="00642C55">
        <w:t>ed</w:t>
      </w:r>
      <w:r w:rsidR="00B6408B">
        <w:t xml:space="preserve"> by U.S. universities is transferred to the private sector for use that benefits the public interest</w:t>
      </w:r>
      <w:r w:rsidR="00703A64">
        <w:t xml:space="preserve">.  </w:t>
      </w:r>
      <w:r w:rsidR="00703A64">
        <w:lastRenderedPageBreak/>
        <w:t xml:space="preserve">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14:paraId="6059B804" w14:textId="77777777" w:rsidR="00675781" w:rsidRDefault="00D9087B" w:rsidP="00703A64">
      <w:pPr>
        <w:ind w:firstLine="720"/>
      </w:pPr>
      <w:r>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14:paraId="6CF549B7" w14:textId="2D914828"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w:t>
      </w:r>
      <w:ins w:id="28" w:author="James Gislsinan" w:date="2020-10-21T09:38:00Z">
        <w:r w:rsidR="00255E26">
          <w:t>3</w:t>
        </w:r>
      </w:ins>
      <w:r w:rsidR="002D2A1C">
        <w:t xml:space="preserve">source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 xml:space="preserve">he organization studies and decision theory literature </w:t>
      </w:r>
      <w:del w:id="29" w:author="James Gislsinan" w:date="2020-10-20T10:59:00Z">
        <w:r w:rsidR="00C94B20" w:rsidDel="00E15B21">
          <w:delText>provides</w:delText>
        </w:r>
      </w:del>
      <w:ins w:id="30" w:author="James Gislsinan" w:date="2020-10-20T10:59:00Z">
        <w:r w:rsidR="00E15B21">
          <w:t>provide</w:t>
        </w:r>
      </w:ins>
      <w:r w:rsidR="00C94B20">
        <w:t xml:space="preserve"> insight into the role that technology maturity level may play in the university technology transfer outcomes observed.</w:t>
      </w:r>
    </w:p>
    <w:p w14:paraId="1919F0A3" w14:textId="77777777" w:rsidR="00A11F83" w:rsidRDefault="00330155" w:rsidP="00545D1A">
      <w:r>
        <w:lastRenderedPageBreak/>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However, </w:t>
      </w:r>
      <w:r w:rsidR="00D7328F">
        <w:t>they do</w:t>
      </w:r>
      <w:r w:rsidR="005E38B5">
        <w:t xml:space="preserve"> not answer the research question </w:t>
      </w:r>
      <w:r w:rsidR="00D7328F">
        <w:t>raised</w:t>
      </w:r>
      <w:r w:rsidR="00F73B5B">
        <w:t xml:space="preserve"> by </w:t>
      </w:r>
      <w:r w:rsidR="005E38B5">
        <w:t>the proposed study.</w:t>
      </w:r>
    </w:p>
    <w:p w14:paraId="13315A22" w14:textId="77777777"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university</w:t>
      </w:r>
      <w:r w:rsidR="00D7328F">
        <w:t>-created technologies 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14:paraId="675B97AD" w14:textId="77777777" w:rsidR="00556E08" w:rsidRDefault="00556E08" w:rsidP="00615E78">
      <w:pPr>
        <w:pStyle w:val="LiteratureReviewHeader1"/>
      </w:pPr>
      <w:bookmarkStart w:id="31" w:name="References"/>
      <w:bookmarkStart w:id="32" w:name="_Toc53993820"/>
      <w:bookmarkEnd w:id="31"/>
      <w:r>
        <w:lastRenderedPageBreak/>
        <w:t>References</w:t>
      </w:r>
      <w:bookmarkEnd w:id="32"/>
    </w:p>
    <w:p w14:paraId="3FD6B312" w14:textId="77777777" w:rsidR="00536682" w:rsidRDefault="00536682" w:rsidP="0009261D">
      <w:pPr>
        <w:ind w:left="720" w:hanging="720"/>
      </w:pPr>
      <w:r>
        <w:t xml:space="preserve">Amador, X. (2012). </w:t>
      </w:r>
      <w:r w:rsidRPr="00536682">
        <w:rPr>
          <w:i/>
        </w:rPr>
        <w:t>I</w:t>
      </w:r>
      <w:r w:rsidR="00D1153F">
        <w:rPr>
          <w:i/>
        </w:rPr>
        <w:t xml:space="preserve"> a</w:t>
      </w:r>
      <w:r w:rsidRPr="00536682">
        <w:rPr>
          <w:i/>
        </w:rPr>
        <w:t xml:space="preserve">m not sick, I don’t need </w:t>
      </w:r>
      <w:proofErr w:type="gramStart"/>
      <w:r w:rsidRPr="00536682">
        <w:rPr>
          <w:i/>
        </w:rPr>
        <w:t>help!:</w:t>
      </w:r>
      <w:proofErr w:type="gramEnd"/>
      <w:r w:rsidRPr="00536682">
        <w:rPr>
          <w:i/>
        </w:rPr>
        <w:t xml:space="preserve"> How to help someone with mental illness accept treatment</w:t>
      </w:r>
      <w:r>
        <w:t xml:space="preserve">. Peconic, NY: </w:t>
      </w:r>
      <w:proofErr w:type="spellStart"/>
      <w:r>
        <w:t>Vivida</w:t>
      </w:r>
      <w:proofErr w:type="spellEnd"/>
      <w:r>
        <w:t xml:space="preserve"> Press.</w:t>
      </w:r>
    </w:p>
    <w:p w14:paraId="2AA0909B" w14:textId="77777777"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14:paraId="6CD866B1" w14:textId="77777777"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14:paraId="44E89314" w14:textId="77777777" w:rsidR="00287B8D" w:rsidRPr="00287B8D" w:rsidRDefault="00287B8D" w:rsidP="00287B8D">
      <w:pPr>
        <w:ind w:left="720" w:hanging="720"/>
        <w:rPr>
          <w:iCs/>
        </w:rPr>
      </w:pPr>
      <w:proofErr w:type="spellStart"/>
      <w:r w:rsidRPr="00287B8D">
        <w:rPr>
          <w:iCs/>
        </w:rPr>
        <w:t>Anatan</w:t>
      </w:r>
      <w:proofErr w:type="spellEnd"/>
      <w:r w:rsidRPr="00287B8D">
        <w:rPr>
          <w:iCs/>
        </w:rPr>
        <w:t xml:space="preserve">, L. (2015). Conceptual issues in university to industry knowledge transfer studies: A literature review. </w:t>
      </w:r>
      <w:r w:rsidRPr="00287B8D">
        <w:rPr>
          <w:i/>
          <w:iCs/>
        </w:rPr>
        <w:t>Procedia - Social and Behavioral Sciences, 211</w:t>
      </w:r>
      <w:r w:rsidRPr="00287B8D">
        <w:rPr>
          <w:iCs/>
        </w:rPr>
        <w:t xml:space="preserve">, 711-717. </w:t>
      </w:r>
      <w:proofErr w:type="gramStart"/>
      <w:r w:rsidRPr="00287B8D">
        <w:rPr>
          <w:iCs/>
        </w:rPr>
        <w:t>doi:10.1016/j.sbspro</w:t>
      </w:r>
      <w:proofErr w:type="gramEnd"/>
      <w:r w:rsidRPr="00287B8D">
        <w:rPr>
          <w:iCs/>
        </w:rPr>
        <w:t>.2015.11.090</w:t>
      </w:r>
    </w:p>
    <w:p w14:paraId="295F4CFE" w14:textId="77777777" w:rsidR="00A51FFE" w:rsidRDefault="00A51FFE" w:rsidP="00A51FFE">
      <w:pPr>
        <w:ind w:left="720" w:hanging="720"/>
      </w:pPr>
      <w:r w:rsidRPr="00A51FFE">
        <w:t xml:space="preserve">Anderson, </w:t>
      </w:r>
      <w:r w:rsidR="007B27B9">
        <w:t xml:space="preserve">T. R., </w:t>
      </w:r>
      <w:proofErr w:type="spellStart"/>
      <w:r w:rsidRPr="00A51FFE">
        <w:t>Daim</w:t>
      </w:r>
      <w:proofErr w:type="spellEnd"/>
      <w:r w:rsidRPr="00A51FFE">
        <w:t xml:space="preserve">,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proofErr w:type="spellStart"/>
      <w:r w:rsidR="007B27B9" w:rsidRPr="007B27B9">
        <w:rPr>
          <w:i/>
          <w:iCs/>
        </w:rPr>
        <w:t>Technovation</w:t>
      </w:r>
      <w:proofErr w:type="spellEnd"/>
      <w:r w:rsidR="007B27B9" w:rsidRPr="007B27B9">
        <w:rPr>
          <w:i/>
          <w:iCs/>
        </w:rPr>
        <w:t>, 27</w:t>
      </w:r>
      <w:r w:rsidR="007B27B9" w:rsidRPr="007B27B9">
        <w:t xml:space="preserve">(5), 306-318. </w:t>
      </w:r>
      <w:proofErr w:type="gramStart"/>
      <w:r w:rsidR="007B27B9" w:rsidRPr="007B27B9">
        <w:t>doi:10.1016/j.technovation</w:t>
      </w:r>
      <w:proofErr w:type="gramEnd"/>
      <w:r w:rsidR="007B27B9" w:rsidRPr="007B27B9">
        <w:t>.2006.10.003</w:t>
      </w:r>
    </w:p>
    <w:p w14:paraId="4819873C" w14:textId="77777777" w:rsidR="00287B8D" w:rsidRPr="00287B8D" w:rsidRDefault="00287B8D" w:rsidP="00287B8D">
      <w:pPr>
        <w:ind w:left="720" w:hanging="720"/>
        <w:rPr>
          <w:iCs/>
        </w:rPr>
      </w:pPr>
      <w:proofErr w:type="spellStart"/>
      <w:r w:rsidRPr="00287B8D">
        <w:rPr>
          <w:iCs/>
        </w:rPr>
        <w:t>Arshadi</w:t>
      </w:r>
      <w:proofErr w:type="spellEnd"/>
      <w:r w:rsidRPr="00287B8D">
        <w:rPr>
          <w:iCs/>
        </w:rPr>
        <w:t xml:space="preserve">, N., &amp; George, T. F. (2008). The Economics of University Research and Technology Transfer. </w:t>
      </w:r>
      <w:r w:rsidRPr="00287B8D">
        <w:rPr>
          <w:i/>
          <w:iCs/>
        </w:rPr>
        <w:t>Research Management Review, 16</w:t>
      </w:r>
      <w:r w:rsidRPr="00287B8D">
        <w:rPr>
          <w:iCs/>
        </w:rPr>
        <w:t>(1), 1-19. Retrieved from http://lib.slu.edu</w:t>
      </w:r>
    </w:p>
    <w:p w14:paraId="1665F645" w14:textId="77777777" w:rsidR="00013318" w:rsidRDefault="00013318" w:rsidP="003D120D">
      <w:pPr>
        <w:ind w:left="720" w:hanging="720"/>
        <w:rPr>
          <w:iCs/>
        </w:rPr>
      </w:pPr>
      <w:proofErr w:type="spellStart"/>
      <w:r w:rsidRPr="00013318">
        <w:rPr>
          <w:iCs/>
        </w:rPr>
        <w:t>Baek</w:t>
      </w:r>
      <w:proofErr w:type="spellEnd"/>
      <w:r w:rsidRPr="00013318">
        <w:rPr>
          <w:iCs/>
        </w:rPr>
        <w:t xml:space="preserve">,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14:paraId="60A57700" w14:textId="77777777" w:rsidR="003E5F18" w:rsidRPr="003E5F18" w:rsidRDefault="003E5F18" w:rsidP="003D120D">
      <w:pPr>
        <w:ind w:left="720" w:hanging="720"/>
        <w:rPr>
          <w:iCs/>
        </w:rPr>
      </w:pPr>
      <w:proofErr w:type="spellStart"/>
      <w:r>
        <w:rPr>
          <w:iCs/>
        </w:rPr>
        <w:t>Banke</w:t>
      </w:r>
      <w:proofErr w:type="spellEnd"/>
      <w:r>
        <w:rPr>
          <w:iCs/>
        </w:rPr>
        <w:t>,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14:paraId="46D33535" w14:textId="77777777"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14:paraId="2FAD15E9" w14:textId="77777777"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14:paraId="1E2E5574" w14:textId="77777777" w:rsidR="00F1736E" w:rsidRDefault="00126784" w:rsidP="00287B8D">
      <w:pPr>
        <w:ind w:left="720" w:hanging="720"/>
      </w:pPr>
      <w:r>
        <w:t>*</w:t>
      </w:r>
      <w:proofErr w:type="spellStart"/>
      <w:r w:rsidR="00F1736E" w:rsidRPr="00F1736E">
        <w:t>Battistella</w:t>
      </w:r>
      <w:proofErr w:type="spellEnd"/>
      <w:r w:rsidR="00F1736E" w:rsidRPr="00F1736E">
        <w:t xml:space="preserve">, C., De Toni, A. F., &amp; </w:t>
      </w:r>
      <w:proofErr w:type="spellStart"/>
      <w:r w:rsidR="00F1736E" w:rsidRPr="00F1736E">
        <w:t>Pillon</w:t>
      </w:r>
      <w:proofErr w:type="spellEnd"/>
      <w:r w:rsidR="00F1736E" w:rsidRPr="00F1736E">
        <w:t xml:space="preserve">, R. (2016). Inter-organizational technology/knowledge transfer: A framework from critical literature review. </w:t>
      </w:r>
      <w:r w:rsidR="00F1736E" w:rsidRPr="00F1736E">
        <w:rPr>
          <w:i/>
        </w:rPr>
        <w:t>The Journal of Technology Transfer</w:t>
      </w:r>
      <w:r w:rsidR="00F1736E" w:rsidRPr="00F1736E">
        <w:t>, 41(5), 1195–1234.</w:t>
      </w:r>
    </w:p>
    <w:p w14:paraId="7290F364" w14:textId="77777777" w:rsidR="00A303D0" w:rsidRDefault="00A303D0" w:rsidP="00287B8D">
      <w:pPr>
        <w:ind w:left="720" w:hanging="720"/>
      </w:pPr>
      <w:r>
        <w:t>*Benson, D. C. (2012). The ballet of the planets: On the mathematical elegance of planetary motion. New York, NY: Oxford University Press.</w:t>
      </w:r>
    </w:p>
    <w:p w14:paraId="3DD642A2" w14:textId="77777777" w:rsidR="00A30B61" w:rsidRDefault="00412096" w:rsidP="00287B8D">
      <w:pPr>
        <w:ind w:left="720" w:hanging="720"/>
      </w:pPr>
      <w:r>
        <w:t>*</w:t>
      </w:r>
      <w:r w:rsidR="00A30B61">
        <w:t xml:space="preserve">Blank, S., &amp; Dorf, B. (2012). The startup owner’s manual: The step-by-step guide for building a great company. </w:t>
      </w:r>
      <w:proofErr w:type="spellStart"/>
      <w:r w:rsidR="00A30B61">
        <w:t>Pescadero</w:t>
      </w:r>
      <w:proofErr w:type="spellEnd"/>
      <w:r w:rsidR="00A30B61">
        <w:t>, CA: K&amp;S Ranch, Inc.</w:t>
      </w:r>
    </w:p>
    <w:p w14:paraId="5FC70BB4" w14:textId="77777777"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14:paraId="7218E3D6" w14:textId="77777777"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14:paraId="3FE974B7" w14:textId="77777777"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w:t>
      </w:r>
      <w:r w:rsidR="00D77E6A" w:rsidRPr="00653692">
        <w:rPr>
          <w:i/>
        </w:rPr>
        <w:lastRenderedPageBreak/>
        <w:t>1993, Book II)</w:t>
      </w:r>
      <w:r w:rsidR="00D77E6A">
        <w:t xml:space="preserve">, 1641-1646. Retrieved from </w:t>
      </w:r>
      <w:r w:rsidR="00D77E6A" w:rsidRPr="00D77E6A">
        <w:t>https://www.govinfo.gov/app/details/PPP-1992-book2/PPP-1992-book2-doc-pg1641</w:t>
      </w:r>
    </w:p>
    <w:p w14:paraId="7A2F6093" w14:textId="77777777"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14:paraId="0698EE47" w14:textId="77777777"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14:paraId="33F9CB79" w14:textId="77777777" w:rsidR="00287B8D" w:rsidRDefault="00287B8D" w:rsidP="00287B8D">
      <w:pPr>
        <w:ind w:left="720" w:hanging="720"/>
      </w:pPr>
      <w:r w:rsidRPr="00287B8D">
        <w:t xml:space="preserve">Carlsson, B., &amp; </w:t>
      </w:r>
      <w:proofErr w:type="spellStart"/>
      <w:r w:rsidRPr="00287B8D">
        <w:t>Fridh</w:t>
      </w:r>
      <w:proofErr w:type="spellEnd"/>
      <w:r w:rsidRPr="00287B8D">
        <w:t xml:space="preserve">, A.-C. (2002). Technology transfer in United States universities: A survey and statistical analysis. </w:t>
      </w:r>
      <w:r w:rsidRPr="00287B8D">
        <w:rPr>
          <w:i/>
          <w:iCs/>
        </w:rPr>
        <w:t>Journal of Evolutionary Economics, 12</w:t>
      </w:r>
      <w:r w:rsidRPr="00287B8D">
        <w:t>(1/2), 199. doi:10.1007/s00191-002-0105-0</w:t>
      </w:r>
    </w:p>
    <w:p w14:paraId="10FFA4D8" w14:textId="77777777"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w:t>
      </w:r>
      <w:proofErr w:type="spellStart"/>
      <w:r w:rsidR="00C63BD8" w:rsidRPr="00C63BD8">
        <w:t>Hishida</w:t>
      </w:r>
      <w:proofErr w:type="spellEnd"/>
      <w:r w:rsidR="00C63BD8" w:rsidRPr="00C63BD8">
        <w:t xml:space="preserve"> (ed.), </w:t>
      </w:r>
      <w:r w:rsidR="00C63BD8" w:rsidRPr="00C63BD8">
        <w:rPr>
          <w:i/>
          <w:iCs/>
        </w:rPr>
        <w:t>Fulfilling the promise of technology transfer: Fostering innovation for the benefit of society</w:t>
      </w:r>
      <w:r w:rsidR="00C63BD8" w:rsidRPr="00C63BD8">
        <w:t xml:space="preserve"> (pp. 59-70). Springer.</w:t>
      </w:r>
    </w:p>
    <w:p w14:paraId="3A63BBAD" w14:textId="77777777"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14:paraId="1F23A115" w14:textId="77777777"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14:paraId="34E7762D" w14:textId="77777777" w:rsidR="00A4789C" w:rsidRDefault="00A4789C" w:rsidP="0009261D">
      <w:pPr>
        <w:ind w:left="720" w:hanging="720"/>
      </w:pPr>
      <w:proofErr w:type="spellStart"/>
      <w:r w:rsidRPr="00A4789C">
        <w:t>Cyert</w:t>
      </w:r>
      <w:proofErr w:type="spellEnd"/>
      <w:r w:rsidRPr="00A4789C">
        <w:t xml:space="preserve">, R. M., &amp; March, J. G. (1963). </w:t>
      </w:r>
      <w:r w:rsidRPr="00A4789C">
        <w:rPr>
          <w:i/>
          <w:iCs/>
        </w:rPr>
        <w:t>A behavioral theory of the firm</w:t>
      </w:r>
      <w:r w:rsidRPr="00A4789C">
        <w:t xml:space="preserve">. </w:t>
      </w:r>
      <w:proofErr w:type="spellStart"/>
      <w:r w:rsidRPr="00A4789C">
        <w:t>Engelwood</w:t>
      </w:r>
      <w:proofErr w:type="spellEnd"/>
      <w:r w:rsidRPr="00A4789C">
        <w:t xml:space="preserve"> Cliffs, NJ: Prentice-Hall.</w:t>
      </w:r>
    </w:p>
    <w:p w14:paraId="2EAD6421" w14:textId="77777777"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14:paraId="4CE72047" w14:textId="77777777" w:rsidR="0009261D" w:rsidRDefault="00412096" w:rsidP="0009261D">
      <w:pPr>
        <w:ind w:left="720" w:hanging="720"/>
      </w:pPr>
      <w:r>
        <w:rPr>
          <w:i/>
        </w:rPr>
        <w:lastRenderedPageBreak/>
        <w:t>*</w:t>
      </w:r>
      <w:r w:rsidR="0009261D" w:rsidRPr="0009261D">
        <w:rPr>
          <w:i/>
        </w:rPr>
        <w:t>Daily Compilation of Presidential Documents</w:t>
      </w:r>
      <w:r w:rsidR="0009261D" w:rsidRPr="0009261D">
        <w:t xml:space="preserve">. (2011, October 28). Retrieved </w:t>
      </w:r>
      <w:proofErr w:type="gramStart"/>
      <w:r w:rsidR="0009261D" w:rsidRPr="0009261D">
        <w:t>from  https://www.govinfo.gov/app/collection/CPD/</w:t>
      </w:r>
      <w:proofErr w:type="gramEnd"/>
    </w:p>
    <w:p w14:paraId="59CE18E9" w14:textId="77777777"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14:paraId="529E89AC" w14:textId="77777777" w:rsidR="00287B8D" w:rsidRPr="00287B8D" w:rsidRDefault="00287B8D" w:rsidP="00F40448">
      <w:pPr>
        <w:ind w:left="720" w:hanging="720"/>
      </w:pPr>
      <w:r w:rsidRPr="00287B8D">
        <w:t xml:space="preserve">Dolmans, S. A. M., Shane, S., Jankowski, J., </w:t>
      </w:r>
      <w:proofErr w:type="spellStart"/>
      <w:r w:rsidRPr="00287B8D">
        <w:t>Reymen</w:t>
      </w:r>
      <w:proofErr w:type="spellEnd"/>
      <w:r w:rsidRPr="00287B8D">
        <w:t xml:space="preserve">, I. M. M. J., &amp; </w:t>
      </w:r>
      <w:proofErr w:type="spellStart"/>
      <w:r w:rsidRPr="00287B8D">
        <w:t>Romme</w:t>
      </w:r>
      <w:proofErr w:type="spellEnd"/>
      <w:r w:rsidRPr="00287B8D">
        <w:t xml:space="preserve">, A. G. L. (2016). The evaluation of university inventions: Judging a book by its cover? </w:t>
      </w:r>
      <w:r w:rsidRPr="00287B8D">
        <w:rPr>
          <w:i/>
          <w:iCs/>
        </w:rPr>
        <w:t>Journal of Business Research, 69</w:t>
      </w:r>
      <w:r w:rsidRPr="00287B8D">
        <w:t xml:space="preserve">(11), 4998-5001. </w:t>
      </w:r>
      <w:proofErr w:type="gramStart"/>
      <w:r w:rsidRPr="00287B8D">
        <w:t>doi:10.1016/j.jbusres</w:t>
      </w:r>
      <w:proofErr w:type="gramEnd"/>
      <w:r w:rsidRPr="00287B8D">
        <w:t>.2016.04.070</w:t>
      </w:r>
    </w:p>
    <w:p w14:paraId="27145BF6" w14:textId="77777777"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14:paraId="5318A2FD" w14:textId="77777777" w:rsidR="00DB72A2" w:rsidRPr="00DB72A2" w:rsidRDefault="00412096" w:rsidP="00DB72A2">
      <w:pPr>
        <w:ind w:left="720" w:hanging="720"/>
      </w:pPr>
      <w:r>
        <w:t>*</w:t>
      </w:r>
      <w:r w:rsidR="00DB72A2" w:rsidRPr="00DB72A2">
        <w:t xml:space="preserve">European Association of Research and Technology </w:t>
      </w:r>
      <w:proofErr w:type="spellStart"/>
      <w:r w:rsidR="00DB72A2" w:rsidRPr="00DB72A2">
        <w:t>Organisations</w:t>
      </w:r>
      <w:proofErr w:type="spellEnd"/>
      <w:r w:rsidR="00DB72A2" w:rsidRPr="00DB72A2">
        <w:t xml:space="preserve">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14:paraId="7331ADB5" w14:textId="77777777" w:rsidR="00287B8D" w:rsidRPr="00287B8D" w:rsidRDefault="00287B8D" w:rsidP="00287B8D">
      <w:pPr>
        <w:ind w:left="720" w:hanging="720"/>
      </w:pPr>
      <w:proofErr w:type="spellStart"/>
      <w:r w:rsidRPr="00287B8D">
        <w:t>Feibleman</w:t>
      </w:r>
      <w:proofErr w:type="spellEnd"/>
      <w:r w:rsidRPr="00287B8D">
        <w:t xml:space="preserve">, J. K. (1961). Pure science, applied science, technology, engineering: An attempt at definitions. </w:t>
      </w:r>
      <w:r w:rsidRPr="00287B8D">
        <w:rPr>
          <w:i/>
          <w:iCs/>
        </w:rPr>
        <w:t>Technology and Culture, 2</w:t>
      </w:r>
      <w:r w:rsidRPr="00287B8D">
        <w:t>(4), 305. Retrieved from https://www.jstor.org/stable/pdf/3100886.pdf</w:t>
      </w:r>
    </w:p>
    <w:p w14:paraId="53E1E4E0" w14:textId="77777777" w:rsidR="00135498" w:rsidRDefault="00135498" w:rsidP="00287B8D">
      <w:pPr>
        <w:ind w:left="720" w:hanging="720"/>
      </w:pPr>
      <w:proofErr w:type="spellStart"/>
      <w:r w:rsidRPr="00135498">
        <w:t>Fellnhofer</w:t>
      </w:r>
      <w:proofErr w:type="spellEnd"/>
      <w:r w:rsidRPr="00135498">
        <w:t xml:space="preserve">,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14:paraId="1C16436A" w14:textId="77777777" w:rsidR="006D483D" w:rsidRDefault="006D483D" w:rsidP="00287B8D">
      <w:pPr>
        <w:ind w:left="720" w:hanging="720"/>
      </w:pPr>
      <w:r w:rsidRPr="006D483D">
        <w:lastRenderedPageBreak/>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14:paraId="1D24EB6A" w14:textId="77777777"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14:paraId="2C67F3F0" w14:textId="77777777" w:rsidR="00287B8D" w:rsidRPr="00287B8D" w:rsidRDefault="00287B8D" w:rsidP="00287B8D">
      <w:pPr>
        <w:ind w:left="720" w:hanging="720"/>
      </w:pPr>
      <w:r w:rsidRPr="00287B8D">
        <w:t xml:space="preserve">Fraser, J. (2010). Academic technology transfer: Tracking, </w:t>
      </w:r>
      <w:proofErr w:type="gramStart"/>
      <w:r w:rsidRPr="00287B8D">
        <w:t>measuring</w:t>
      </w:r>
      <w:proofErr w:type="gramEnd"/>
      <w:r w:rsidRPr="00287B8D">
        <w:t xml:space="preserve"> and enhancing its impact. </w:t>
      </w:r>
      <w:r w:rsidRPr="00287B8D">
        <w:rPr>
          <w:i/>
          <w:iCs/>
        </w:rPr>
        <w:t>Industry and Higher Education, 24</w:t>
      </w:r>
      <w:r w:rsidRPr="00287B8D">
        <w:t>(5), 311-317. Retrieved from http://lib.slu.edu</w:t>
      </w:r>
    </w:p>
    <w:p w14:paraId="2B05FB08" w14:textId="77777777" w:rsidR="00533EB5" w:rsidRDefault="00533EB5" w:rsidP="00262B2D">
      <w:pPr>
        <w:ind w:left="720" w:hanging="720"/>
      </w:pPr>
      <w:proofErr w:type="spellStart"/>
      <w:r w:rsidRPr="00533EB5">
        <w:t>Frické</w:t>
      </w:r>
      <w:proofErr w:type="spellEnd"/>
      <w:r w:rsidRPr="00533EB5">
        <w:t xml:space="preserve">, M. (2019). The Knowledge Pyramid: the DIKW Hierarchy. </w:t>
      </w:r>
      <w:r w:rsidRPr="00533EB5">
        <w:rPr>
          <w:i/>
        </w:rPr>
        <w:t>Knowledge Organization</w:t>
      </w:r>
      <w:r w:rsidRPr="00533EB5">
        <w:t>, 46(1), 33-46. doi:10.5771/0943-7444-2019-1-33</w:t>
      </w:r>
    </w:p>
    <w:p w14:paraId="1F7C2844" w14:textId="77777777" w:rsidR="00DB76EA" w:rsidRDefault="00A51FFE" w:rsidP="00287B8D">
      <w:pPr>
        <w:ind w:left="720" w:hanging="720"/>
      </w:pPr>
      <w:r w:rsidRPr="00A51FFE">
        <w:t>González-</w:t>
      </w:r>
      <w:proofErr w:type="spellStart"/>
      <w:r w:rsidRPr="00A51FFE">
        <w:t>Pernía</w:t>
      </w:r>
      <w:proofErr w:type="spellEnd"/>
      <w:r w:rsidRPr="00A51FFE">
        <w:t xml:space="preserve">, </w:t>
      </w:r>
      <w:r>
        <w:t xml:space="preserve">J. L., </w:t>
      </w:r>
      <w:proofErr w:type="spellStart"/>
      <w:r w:rsidRPr="00A51FFE">
        <w:t>Kuechle</w:t>
      </w:r>
      <w:proofErr w:type="spellEnd"/>
      <w:r w:rsidRPr="00A51FFE">
        <w:t xml:space="preserve">, </w:t>
      </w:r>
      <w:r>
        <w:t xml:space="preserve">G., </w:t>
      </w:r>
      <w:r w:rsidRPr="00A51FFE">
        <w:t>&amp; Peña-</w:t>
      </w:r>
      <w:proofErr w:type="spellStart"/>
      <w:r w:rsidRPr="00A51FFE">
        <w:t>Legazkue</w:t>
      </w:r>
      <w:proofErr w:type="spellEnd"/>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14:paraId="792181AE" w14:textId="77777777"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14:paraId="1578ED45" w14:textId="77777777" w:rsidR="00C23F30" w:rsidRDefault="00C23F30" w:rsidP="008A53D4">
      <w:pPr>
        <w:ind w:left="720" w:hanging="720"/>
      </w:pPr>
      <w:r w:rsidRPr="00C23F30">
        <w:t xml:space="preserve">Gulbrandsen, M., &amp; Rasmussen, E. (2012). The use and development of indicators for the </w:t>
      </w:r>
      <w:proofErr w:type="spellStart"/>
      <w:r w:rsidRPr="00C23F30">
        <w:t>commercialisation</w:t>
      </w:r>
      <w:proofErr w:type="spellEnd"/>
      <w:r w:rsidRPr="00C23F30">
        <w:t xml:space="preserve"> of university research in a national support </w:t>
      </w:r>
      <w:proofErr w:type="spellStart"/>
      <w:r w:rsidRPr="00C23F30">
        <w:t>programme</w:t>
      </w:r>
      <w:proofErr w:type="spellEnd"/>
      <w:r w:rsidRPr="00C23F30">
        <w:t xml:space="preserve">. </w:t>
      </w:r>
      <w:r w:rsidRPr="00C23F30">
        <w:rPr>
          <w:i/>
          <w:iCs/>
        </w:rPr>
        <w:t>Technology Analysis and Strategic Management, 24</w:t>
      </w:r>
      <w:r w:rsidRPr="00C23F30">
        <w:t>(5), 481-495. doi:10.1080/09537325.2012.674670</w:t>
      </w:r>
    </w:p>
    <w:p w14:paraId="5B3329AF" w14:textId="77777777"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 xml:space="preserve">International Journal of Technology Transfer &amp; </w:t>
      </w:r>
      <w:proofErr w:type="spellStart"/>
      <w:r w:rsidRPr="008A53D4">
        <w:rPr>
          <w:i/>
          <w:iCs/>
        </w:rPr>
        <w:t>Commercialisation</w:t>
      </w:r>
      <w:proofErr w:type="spellEnd"/>
      <w:r w:rsidRPr="008A53D4">
        <w:rPr>
          <w:i/>
          <w:iCs/>
        </w:rPr>
        <w:t>, 13</w:t>
      </w:r>
      <w:r w:rsidRPr="008A53D4">
        <w:t>(1-2), 57.</w:t>
      </w:r>
    </w:p>
    <w:p w14:paraId="54D31290" w14:textId="77777777" w:rsidR="00287B8D" w:rsidRPr="00287B8D" w:rsidRDefault="00287B8D" w:rsidP="00287B8D">
      <w:pPr>
        <w:ind w:left="720" w:hanging="720"/>
      </w:pPr>
      <w:proofErr w:type="spellStart"/>
      <w:r w:rsidRPr="00287B8D">
        <w:lastRenderedPageBreak/>
        <w:t>Heisey</w:t>
      </w:r>
      <w:proofErr w:type="spellEnd"/>
      <w:r w:rsidRPr="00287B8D">
        <w:t xml:space="preserve">, P. W., &amp; Adelman, S. W. (2011). Research expenditures, technology transfer activity, and university licensing revenue. </w:t>
      </w:r>
      <w:r w:rsidRPr="00287B8D">
        <w:rPr>
          <w:i/>
          <w:iCs/>
        </w:rPr>
        <w:t>Journal of Technology Transfer, 36</w:t>
      </w:r>
      <w:r w:rsidRPr="00287B8D">
        <w:t>(1), 38-60. doi:10.1007/s10961-009-9129-z</w:t>
      </w:r>
    </w:p>
    <w:p w14:paraId="407BFF0C" w14:textId="77777777" w:rsidR="00287B8D" w:rsidRPr="00287B8D" w:rsidRDefault="00287B8D" w:rsidP="00287B8D">
      <w:pPr>
        <w:ind w:left="720" w:hanging="720"/>
      </w:pPr>
      <w:proofErr w:type="spellStart"/>
      <w:r w:rsidRPr="00287B8D">
        <w:t>Herschbach</w:t>
      </w:r>
      <w:proofErr w:type="spellEnd"/>
      <w:r w:rsidRPr="00287B8D">
        <w:t xml:space="preserve">, D. R. (1995). Technology as knowledge: Implications for instruction. </w:t>
      </w:r>
      <w:r w:rsidRPr="00287B8D">
        <w:rPr>
          <w:i/>
          <w:iCs/>
        </w:rPr>
        <w:t>Volume 7 Issue 1 (fall 1995)</w:t>
      </w:r>
      <w:r w:rsidRPr="00287B8D">
        <w:t>. Retrieved from https://vtechworks.lib.vt.edu/bitstream/handle/10919/8589/herschbach.pdf?sequence=1</w:t>
      </w:r>
    </w:p>
    <w:p w14:paraId="6FF435F0" w14:textId="77777777" w:rsidR="0022041C" w:rsidRPr="0022041C" w:rsidRDefault="00CE72E7" w:rsidP="0022041C">
      <w:pPr>
        <w:ind w:left="720" w:hanging="720"/>
      </w:pPr>
      <w:r>
        <w:rPr>
          <w:iCs/>
        </w:rPr>
        <w:t>*</w:t>
      </w:r>
      <w:r w:rsidR="0022041C" w:rsidRPr="0022041C">
        <w:rPr>
          <w:iCs/>
        </w:rPr>
        <w:t xml:space="preserve">Herzberg, F., </w:t>
      </w:r>
      <w:proofErr w:type="spellStart"/>
      <w:r w:rsidR="0022041C" w:rsidRPr="0022041C">
        <w:rPr>
          <w:iCs/>
        </w:rPr>
        <w:t>Mausner</w:t>
      </w:r>
      <w:proofErr w:type="spellEnd"/>
      <w:r w:rsidR="0022041C" w:rsidRPr="0022041C">
        <w:rPr>
          <w:iCs/>
        </w:rPr>
        <w:t>, B., &amp; Snyderman, B. (1959).</w:t>
      </w:r>
      <w:r w:rsidR="0022041C" w:rsidRPr="0022041C">
        <w:rPr>
          <w:i/>
          <w:iCs/>
        </w:rPr>
        <w:t xml:space="preserve"> The Motivation to Work (2nd ed.).</w:t>
      </w:r>
      <w:r w:rsidR="0022041C" w:rsidRPr="0022041C">
        <w:rPr>
          <w:iCs/>
        </w:rPr>
        <w:t xml:space="preserve"> New York: John Wiley.</w:t>
      </w:r>
    </w:p>
    <w:p w14:paraId="06C63C71" w14:textId="77777777" w:rsidR="001D2ACA" w:rsidRDefault="00CE72E7" w:rsidP="001D2ACA">
      <w:pPr>
        <w:ind w:left="720" w:hanging="720"/>
      </w:pPr>
      <w:r>
        <w:t>*</w:t>
      </w:r>
      <w:r w:rsidR="0035457F">
        <w:t xml:space="preserve">Herzog, R. M., &amp; </w:t>
      </w:r>
      <w:proofErr w:type="spellStart"/>
      <w:r w:rsidR="0035457F">
        <w:t>Wasden</w:t>
      </w:r>
      <w:proofErr w:type="spellEnd"/>
      <w:r w:rsidR="0035457F">
        <w:t xml:space="preserve">, C. </w:t>
      </w:r>
      <w:r w:rsidR="0035457F" w:rsidRPr="00BC339F">
        <w:t xml:space="preserve">(2013). </w:t>
      </w:r>
      <w:r w:rsidR="0035457F">
        <w:t xml:space="preserve">Managing life science innovations in public research through holistic performance measures. In K. </w:t>
      </w:r>
      <w:proofErr w:type="spellStart"/>
      <w:r w:rsidR="0035457F" w:rsidRPr="00BC339F">
        <w:t>Hishida</w:t>
      </w:r>
      <w:proofErr w:type="spellEnd"/>
      <w:r w:rsidR="0035457F" w:rsidRPr="00BC339F">
        <w:t xml:space="preserve">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14:paraId="7E095F16" w14:textId="77777777" w:rsidR="00C63BD8" w:rsidRPr="00C63BD8" w:rsidRDefault="00C63BD8" w:rsidP="00C63BD8">
      <w:pPr>
        <w:ind w:left="720" w:hanging="720"/>
      </w:pPr>
      <w:proofErr w:type="spellStart"/>
      <w:r w:rsidRPr="00C63BD8">
        <w:t>Hishida</w:t>
      </w:r>
      <w:proofErr w:type="spellEnd"/>
      <w:r w:rsidRPr="00C63BD8">
        <w:t xml:space="preserve">, K. (Ed.) (2013). </w:t>
      </w:r>
      <w:r w:rsidRPr="00C63BD8">
        <w:rPr>
          <w:i/>
          <w:iCs/>
        </w:rPr>
        <w:t>Fulfilling the promise of technology transfer: Fostering innovation for the benefit of society</w:t>
      </w:r>
      <w:r w:rsidRPr="00C63BD8">
        <w:t>. Tokyo: Springer.</w:t>
      </w:r>
    </w:p>
    <w:p w14:paraId="4891DD5B" w14:textId="77777777" w:rsidR="00EB405F" w:rsidRDefault="00EB405F" w:rsidP="00C63BD8">
      <w:pPr>
        <w:ind w:left="720" w:hanging="720"/>
      </w:pPr>
      <w:proofErr w:type="spellStart"/>
      <w:r w:rsidRPr="00EB405F">
        <w:t>Hockstad</w:t>
      </w:r>
      <w:proofErr w:type="spellEnd"/>
      <w:r w:rsidRPr="00EB405F">
        <w:t xml:space="preserve">, D., Mahurin, R., Miner, J., Porter, K. W., Robertson, R., &amp; </w:t>
      </w:r>
      <w:proofErr w:type="spellStart"/>
      <w:r w:rsidRPr="00EB405F">
        <w:t>Savatski</w:t>
      </w:r>
      <w:proofErr w:type="spellEnd"/>
      <w:r w:rsidRPr="00EB405F">
        <w:t xml:space="preserve">, L. (2017). </w:t>
      </w:r>
      <w:r w:rsidRPr="00EB405F">
        <w:rPr>
          <w:i/>
          <w:iCs/>
        </w:rPr>
        <w:t>AUTM 2017 licensing activity survey</w:t>
      </w:r>
      <w:r w:rsidRPr="00EB405F">
        <w:t>. Oakbrook Terrace, IL: Association of University Technology Managers.</w:t>
      </w:r>
      <w:r w:rsidR="008F6697">
        <w:t xml:space="preserve"> Available from http://www.autm.net</w:t>
      </w:r>
    </w:p>
    <w:p w14:paraId="1EE5CA65" w14:textId="77777777" w:rsidR="007F5C5C" w:rsidRDefault="007F5C5C" w:rsidP="00C63BD8">
      <w:pPr>
        <w:ind w:left="720" w:hanging="720"/>
      </w:pPr>
      <w:r w:rsidRPr="007F5C5C">
        <w:t xml:space="preserve">Hudson, J., &amp; </w:t>
      </w:r>
      <w:proofErr w:type="spellStart"/>
      <w:r w:rsidRPr="007F5C5C">
        <w:t>Khazragui</w:t>
      </w:r>
      <w:proofErr w:type="spellEnd"/>
      <w:r w:rsidRPr="007F5C5C">
        <w:t xml:space="preserve">,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14:paraId="70925277" w14:textId="77777777" w:rsidR="00C63BD8" w:rsidRPr="00C63BD8" w:rsidRDefault="00C63BD8" w:rsidP="00C63BD8">
      <w:pPr>
        <w:ind w:left="720" w:hanging="720"/>
      </w:pPr>
      <w:r w:rsidRPr="00C63BD8">
        <w:t xml:space="preserve">Ismail, M., Hamzah, S. R. a., &amp; </w:t>
      </w:r>
      <w:proofErr w:type="spellStart"/>
      <w:r w:rsidRPr="00C63BD8">
        <w:t>Bebenroth</w:t>
      </w:r>
      <w:proofErr w:type="spellEnd"/>
      <w:r w:rsidRPr="00C63BD8">
        <w:t xml:space="preserve">,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14:paraId="38728DE6" w14:textId="77777777" w:rsidR="00C63BD8" w:rsidRPr="00C63BD8" w:rsidRDefault="00CE72E7" w:rsidP="00C63BD8">
      <w:pPr>
        <w:ind w:left="720" w:hanging="720"/>
      </w:pPr>
      <w:r>
        <w:t>*</w:t>
      </w:r>
      <w:r w:rsidR="00C63BD8" w:rsidRPr="00C63BD8">
        <w:t xml:space="preserve">Kahneman, D., &amp; Tversky, A. (1980). Prospect theory. </w:t>
      </w:r>
      <w:proofErr w:type="spellStart"/>
      <w:r w:rsidR="00C63BD8" w:rsidRPr="00C63BD8">
        <w:rPr>
          <w:i/>
          <w:iCs/>
        </w:rPr>
        <w:t>Econometrica</w:t>
      </w:r>
      <w:proofErr w:type="spellEnd"/>
      <w:r w:rsidR="00C63BD8" w:rsidRPr="00C63BD8">
        <w:t xml:space="preserve">, </w:t>
      </w:r>
      <w:r w:rsidR="00C63BD8" w:rsidRPr="00C63BD8">
        <w:rPr>
          <w:i/>
          <w:iCs/>
        </w:rPr>
        <w:t>12</w:t>
      </w:r>
      <w:r w:rsidR="00C63BD8" w:rsidRPr="00C63BD8">
        <w:t>.</w:t>
      </w:r>
    </w:p>
    <w:p w14:paraId="1DBA9556" w14:textId="77777777" w:rsidR="00C63BD8" w:rsidRPr="00C63BD8" w:rsidRDefault="00CE72E7" w:rsidP="00C63BD8">
      <w:pPr>
        <w:ind w:left="720" w:hanging="720"/>
      </w:pPr>
      <w:r>
        <w:lastRenderedPageBreak/>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14:paraId="19FFC37C" w14:textId="77777777"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w:t>
      </w:r>
      <w:proofErr w:type="spellStart"/>
      <w:r>
        <w:t>doi</w:t>
      </w:r>
      <w:proofErr w:type="spellEnd"/>
      <w:r>
        <w:t xml:space="preserve">: </w:t>
      </w:r>
      <w:r w:rsidRPr="00B669B5">
        <w:t>10.1109/PICMET.2009.5261803</w:t>
      </w:r>
    </w:p>
    <w:p w14:paraId="03FB2B37" w14:textId="77777777" w:rsidR="00287B8D" w:rsidRPr="00287B8D" w:rsidRDefault="00287B8D" w:rsidP="001D2ACA">
      <w:pPr>
        <w:ind w:left="720" w:hanging="720"/>
      </w:pPr>
      <w:proofErr w:type="spellStart"/>
      <w:r w:rsidRPr="00287B8D">
        <w:t>Kochenkova</w:t>
      </w:r>
      <w:proofErr w:type="spellEnd"/>
      <w:r w:rsidRPr="00287B8D">
        <w:t xml:space="preserve">, A., Grimaldi, R., &amp; </w:t>
      </w:r>
      <w:proofErr w:type="spellStart"/>
      <w:r w:rsidRPr="00287B8D">
        <w:t>Munari</w:t>
      </w:r>
      <w:proofErr w:type="spellEnd"/>
      <w:r w:rsidRPr="00287B8D">
        <w:t xml:space="preserve">, F. (2016). Public policy measures in support of knowledge transfer activities: A review of academic literature. </w:t>
      </w:r>
      <w:r w:rsidRPr="00287B8D">
        <w:rPr>
          <w:i/>
          <w:iCs/>
        </w:rPr>
        <w:t xml:space="preserve">The Journal of Technology Transfer </w:t>
      </w:r>
      <w:r w:rsidRPr="00287B8D">
        <w:t>(3), 407. doi:10.1007/s10961-015-9416-9</w:t>
      </w:r>
    </w:p>
    <w:p w14:paraId="55B5952D" w14:textId="77777777"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14:paraId="3228C208" w14:textId="77777777" w:rsidR="00287B8D" w:rsidRPr="00287B8D" w:rsidRDefault="00287B8D" w:rsidP="00287B8D">
      <w:pPr>
        <w:ind w:left="720" w:hanging="720"/>
      </w:pPr>
      <w:r w:rsidRPr="00287B8D">
        <w:t xml:space="preserve">Kundu, N., </w:t>
      </w:r>
      <w:proofErr w:type="spellStart"/>
      <w:r w:rsidRPr="00287B8D">
        <w:t>Bhar</w:t>
      </w:r>
      <w:proofErr w:type="spellEnd"/>
      <w:r w:rsidRPr="00287B8D">
        <w:t xml:space="preserve">, C., &amp; </w:t>
      </w:r>
      <w:proofErr w:type="spellStart"/>
      <w:r w:rsidRPr="00287B8D">
        <w:t>Pandurangan</w:t>
      </w:r>
      <w:proofErr w:type="spellEnd"/>
      <w:r w:rsidRPr="00287B8D">
        <w:t xml:space="preserve">, V. (2015). Managing Technology Transfer: An Analysis of Intrinsic Factors. </w:t>
      </w:r>
      <w:r w:rsidRPr="00287B8D">
        <w:rPr>
          <w:i/>
          <w:iCs/>
        </w:rPr>
        <w:t>South Asian Journal of Management, 22</w:t>
      </w:r>
      <w:r w:rsidRPr="00287B8D">
        <w:t xml:space="preserve">(3), 69-95. </w:t>
      </w:r>
      <w:proofErr w:type="spellStart"/>
      <w:proofErr w:type="gramStart"/>
      <w:r w:rsidRPr="00287B8D">
        <w:t>doi:Retrieved</w:t>
      </w:r>
      <w:proofErr w:type="spellEnd"/>
      <w:proofErr w:type="gramEnd"/>
      <w:r w:rsidRPr="00287B8D">
        <w:t xml:space="preserve"> from http://lib.slu.edu</w:t>
      </w:r>
    </w:p>
    <w:p w14:paraId="60A868D9" w14:textId="77777777" w:rsidR="00287B8D" w:rsidRPr="00287B8D" w:rsidRDefault="00287B8D" w:rsidP="00287B8D">
      <w:pPr>
        <w:ind w:left="720" w:hanging="720"/>
      </w:pPr>
      <w:proofErr w:type="spellStart"/>
      <w:r w:rsidRPr="00287B8D">
        <w:t>Kuo</w:t>
      </w:r>
      <w:proofErr w:type="spellEnd"/>
      <w:r w:rsidRPr="00287B8D">
        <w:t xml:space="preserve">,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14:paraId="37CB32A9" w14:textId="77777777" w:rsidR="00287B8D" w:rsidRPr="00287B8D" w:rsidRDefault="00287B8D" w:rsidP="00287B8D">
      <w:pPr>
        <w:ind w:left="720" w:hanging="720"/>
      </w:pPr>
      <w:proofErr w:type="spellStart"/>
      <w:r w:rsidRPr="00287B8D">
        <w:t>Lall</w:t>
      </w:r>
      <w:proofErr w:type="spellEnd"/>
      <w:r w:rsidRPr="00287B8D">
        <w:t xml:space="preserve">, S. (Ed.) (2001). </w:t>
      </w:r>
      <w:r w:rsidRPr="00287B8D">
        <w:rPr>
          <w:i/>
          <w:iCs/>
        </w:rPr>
        <w:t>The economics of technology transfer</w:t>
      </w:r>
      <w:r w:rsidRPr="00287B8D">
        <w:t>. Northampton, MA: Edward Elgar Publishing, Inc.</w:t>
      </w:r>
    </w:p>
    <w:p w14:paraId="09635178" w14:textId="77777777"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14:paraId="4239146D" w14:textId="77777777"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14:paraId="22D17D67" w14:textId="77777777" w:rsidR="00287B8D" w:rsidRPr="00287B8D" w:rsidRDefault="00287B8D" w:rsidP="00287B8D">
      <w:pPr>
        <w:ind w:left="720" w:hanging="720"/>
      </w:pPr>
      <w:proofErr w:type="spellStart"/>
      <w:r w:rsidRPr="00287B8D">
        <w:lastRenderedPageBreak/>
        <w:t>Libecap</w:t>
      </w:r>
      <w:proofErr w:type="spellEnd"/>
      <w:r w:rsidRPr="00287B8D">
        <w:t xml:space="preserve">, G. D. (Ed.) (2009). </w:t>
      </w:r>
      <w:r w:rsidRPr="00287B8D">
        <w:rPr>
          <w:i/>
          <w:iCs/>
        </w:rPr>
        <w:t>Measuring the social value of innovation: A link in the university technology transfer and entrepreneurship equation</w:t>
      </w:r>
      <w:r w:rsidRPr="00287B8D">
        <w:t xml:space="preserve"> (Vol. 19). </w:t>
      </w:r>
      <w:proofErr w:type="spellStart"/>
      <w:r w:rsidRPr="00287B8D">
        <w:t>Bingly</w:t>
      </w:r>
      <w:proofErr w:type="spellEnd"/>
      <w:r w:rsidRPr="00287B8D">
        <w:t>, United Kingdom: Jai Press.</w:t>
      </w:r>
    </w:p>
    <w:p w14:paraId="59C4B028" w14:textId="77777777"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14:paraId="69A6E344" w14:textId="77777777"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14:paraId="4269A7C1" w14:textId="77777777"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14:paraId="6A558136" w14:textId="77777777"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14:paraId="6D4AD63F" w14:textId="77777777" w:rsidR="00306C34" w:rsidRDefault="00306C34" w:rsidP="00C63BD8">
      <w:pPr>
        <w:ind w:left="720" w:hanging="720"/>
      </w:pPr>
      <w:r w:rsidRPr="00306C34">
        <w:t xml:space="preserve">Mankins, J. C. (2009). Technology readiness assessments: A retrospective. </w:t>
      </w:r>
      <w:r w:rsidRPr="00306C34">
        <w:rPr>
          <w:i/>
          <w:iCs/>
        </w:rPr>
        <w:t xml:space="preserve">Acta </w:t>
      </w:r>
      <w:proofErr w:type="spellStart"/>
      <w:r w:rsidRPr="00306C34">
        <w:rPr>
          <w:i/>
          <w:iCs/>
        </w:rPr>
        <w:t>Astronautica</w:t>
      </w:r>
      <w:proofErr w:type="spellEnd"/>
      <w:r w:rsidRPr="00306C34">
        <w:rPr>
          <w:i/>
          <w:iCs/>
        </w:rPr>
        <w:t>, 65</w:t>
      </w:r>
      <w:r>
        <w:t xml:space="preserve">(9-10), 1216-1223. </w:t>
      </w:r>
      <w:r w:rsidRPr="00306C34">
        <w:t>Retrieved from http://www.onethesis.com/wp-content/uploads/2016/11/1-s2.0-S0094576509002008-main.pdf</w:t>
      </w:r>
    </w:p>
    <w:p w14:paraId="6B0A22B9" w14:textId="77777777"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14:paraId="7EE30C83" w14:textId="77777777" w:rsidR="00C63BD8" w:rsidRPr="00C63BD8" w:rsidRDefault="00CE72E7" w:rsidP="00C63BD8">
      <w:pPr>
        <w:ind w:left="720" w:hanging="720"/>
      </w:pPr>
      <w:r>
        <w:lastRenderedPageBreak/>
        <w:t>*</w:t>
      </w:r>
      <w:r w:rsidR="00C63BD8" w:rsidRPr="00C63BD8">
        <w:t xml:space="preserve">March, J. G. (1997). Understanding how decisions happen in organizations. In </w:t>
      </w:r>
      <w:proofErr w:type="spellStart"/>
      <w:r w:rsidR="00C63BD8" w:rsidRPr="00C63BD8">
        <w:t>Zur</w:t>
      </w:r>
      <w:proofErr w:type="spellEnd"/>
      <w:r w:rsidR="00C63BD8" w:rsidRPr="00C63BD8">
        <w:t xml:space="preserve"> </w:t>
      </w:r>
      <w:proofErr w:type="spellStart"/>
      <w:r w:rsidR="00C63BD8" w:rsidRPr="00C63BD8">
        <w:t>Shapria</w:t>
      </w:r>
      <w:proofErr w:type="spellEnd"/>
      <w:r w:rsidR="00C63BD8" w:rsidRPr="00C63BD8">
        <w:t xml:space="preserve">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14:paraId="676400CA" w14:textId="77777777"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14:paraId="027F2153" w14:textId="77777777"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14:paraId="622E1BC2" w14:textId="77777777" w:rsidR="00DF056D" w:rsidRDefault="00DF056D" w:rsidP="00C15043">
      <w:pPr>
        <w:ind w:left="720" w:hanging="720"/>
      </w:pPr>
      <w:r w:rsidRPr="00DF056D">
        <w:t xml:space="preserve">Markham, S. K., Ward, S. J., </w:t>
      </w:r>
      <w:proofErr w:type="spellStart"/>
      <w:r w:rsidRPr="00DF056D">
        <w:t>Aiman</w:t>
      </w:r>
      <w:proofErr w:type="spellEnd"/>
      <w:r w:rsidRPr="00DF056D">
        <w:t xml:space="preserve">‐Smith, L., &amp; </w:t>
      </w:r>
      <w:proofErr w:type="spellStart"/>
      <w:r w:rsidRPr="00DF056D">
        <w:t>Kingon</w:t>
      </w:r>
      <w:proofErr w:type="spellEnd"/>
      <w:r w:rsidRPr="00DF056D">
        <w:t xml:space="preserve">, A. I. (2010). The valley of death as context for role theory in product innovation. </w:t>
      </w:r>
      <w:r w:rsidRPr="00DF056D">
        <w:rPr>
          <w:i/>
          <w:iCs/>
        </w:rPr>
        <w:t>Journal of Product Innovation Management, 27</w:t>
      </w:r>
      <w:r w:rsidRPr="00DF056D">
        <w:t>(3), 402-417.</w:t>
      </w:r>
      <w:r>
        <w:t xml:space="preserve"> Retrieved from http://lib.slu.edu</w:t>
      </w:r>
    </w:p>
    <w:p w14:paraId="1DEBBA92" w14:textId="77777777" w:rsidR="00CE72E7" w:rsidRPr="00756E53" w:rsidRDefault="00CE72E7" w:rsidP="00CE72E7">
      <w:pPr>
        <w:ind w:left="720" w:hanging="720"/>
      </w:pPr>
      <w:r w:rsidRPr="00756E53">
        <w:t xml:space="preserve">Markman, G. D., </w:t>
      </w:r>
      <w:proofErr w:type="spellStart"/>
      <w:r w:rsidRPr="00756E53">
        <w:t>Gianiodis</w:t>
      </w:r>
      <w:proofErr w:type="spellEnd"/>
      <w:r w:rsidRPr="00756E53">
        <w:t xml:space="preserve">, P. T., &amp; Phan, P. H. (2009). Supply-Side Innovation and Technology Commercialization. </w:t>
      </w:r>
      <w:r w:rsidRPr="00756E53">
        <w:rPr>
          <w:i/>
          <w:iCs/>
        </w:rPr>
        <w:t>Journal of Management Studies, 46</w:t>
      </w:r>
      <w:r w:rsidRPr="00756E53">
        <w:t>(4), 625-649. doi:10.1111/j.1467-6486.</w:t>
      </w:r>
      <w:proofErr w:type="gramStart"/>
      <w:r w:rsidRPr="00756E53">
        <w:t>2009.00835.x</w:t>
      </w:r>
      <w:proofErr w:type="gramEnd"/>
    </w:p>
    <w:p w14:paraId="77613C64" w14:textId="77777777"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14:paraId="6856C1DC" w14:textId="77777777" w:rsidR="00C23F30" w:rsidRDefault="00C23F30" w:rsidP="00756E53">
      <w:pPr>
        <w:ind w:left="720" w:hanging="720"/>
      </w:pPr>
      <w:proofErr w:type="spellStart"/>
      <w:r w:rsidRPr="00C23F30">
        <w:t>Mercelis</w:t>
      </w:r>
      <w:proofErr w:type="spellEnd"/>
      <w:r w:rsidRPr="00C23F30">
        <w:t xml:space="preserve">, J., Galvez-Behar, G., &amp; </w:t>
      </w:r>
      <w:proofErr w:type="spellStart"/>
      <w:r w:rsidRPr="00C23F30">
        <w:t>Guagnini</w:t>
      </w:r>
      <w:proofErr w:type="spellEnd"/>
      <w:r w:rsidRPr="00C23F30">
        <w:t xml:space="preserve">, A. (2017). Commercializing science: nineteenth- and twentieth-century academic scientists as consultants, patentees, and entrepreneurs. </w:t>
      </w:r>
      <w:r w:rsidRPr="00C23F30">
        <w:rPr>
          <w:i/>
          <w:iCs/>
        </w:rPr>
        <w:t>History &amp; Technology, 33</w:t>
      </w:r>
      <w:r w:rsidRPr="00C23F30">
        <w:t>(1), 4-22. doi:10.1080/07341512.2017.1342308</w:t>
      </w:r>
    </w:p>
    <w:p w14:paraId="635806BC" w14:textId="77777777" w:rsidR="00562110" w:rsidRDefault="00562110" w:rsidP="00756E53">
      <w:pPr>
        <w:ind w:left="720" w:hanging="720"/>
      </w:pPr>
      <w:r>
        <w:lastRenderedPageBreak/>
        <w:t xml:space="preserve">Miller, H. T., &amp; Fox, C. J. (2019). </w:t>
      </w:r>
      <w:r w:rsidRPr="00562110">
        <w:rPr>
          <w:i/>
        </w:rPr>
        <w:t>Postmodern Public Administration</w:t>
      </w:r>
      <w:r>
        <w:t xml:space="preserve"> (Revised edition). New York, NY: Routledge.</w:t>
      </w:r>
    </w:p>
    <w:p w14:paraId="43075721" w14:textId="77777777" w:rsidR="00756E53" w:rsidRPr="00756E53" w:rsidRDefault="00756E53" w:rsidP="00756E53">
      <w:pPr>
        <w:ind w:left="720" w:hanging="720"/>
      </w:pPr>
      <w:r w:rsidRPr="00756E53">
        <w:t xml:space="preserve">Mitcham, C., &amp; </w:t>
      </w:r>
      <w:proofErr w:type="spellStart"/>
      <w:r w:rsidRPr="00756E53">
        <w:t>Schatzberg</w:t>
      </w:r>
      <w:proofErr w:type="spellEnd"/>
      <w:r w:rsidRPr="00756E53">
        <w:t xml:space="preserve">, E. (2009). Defining technology and the engineering sciences. In A. W. </w:t>
      </w:r>
      <w:proofErr w:type="spellStart"/>
      <w:r w:rsidRPr="00756E53">
        <w:t>Meijers</w:t>
      </w:r>
      <w:proofErr w:type="spellEnd"/>
      <w:r w:rsidRPr="00756E53">
        <w:t xml:space="preserve"> (Ed.), </w:t>
      </w:r>
      <w:r w:rsidRPr="00756E53">
        <w:rPr>
          <w:i/>
          <w:iCs/>
        </w:rPr>
        <w:t>Philosophy of technology and engineering sciences</w:t>
      </w:r>
      <w:r w:rsidRPr="00756E53">
        <w:t xml:space="preserve"> (Vol. 9, pp. 27-63). Burlington, MA: Elsevier.</w:t>
      </w:r>
    </w:p>
    <w:p w14:paraId="0BA657FF" w14:textId="77777777"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14:paraId="078A7E4C" w14:textId="77777777" w:rsidR="00C63BD8" w:rsidRPr="00C63BD8" w:rsidRDefault="00C63BD8" w:rsidP="00C63BD8">
      <w:pPr>
        <w:ind w:left="720" w:hanging="720"/>
      </w:pPr>
      <w:r w:rsidRPr="00C63BD8">
        <w:t xml:space="preserve">Müller, Hans &amp; </w:t>
      </w:r>
      <w:proofErr w:type="spellStart"/>
      <w:r w:rsidRPr="00C63BD8">
        <w:t>Maasdorp</w:t>
      </w:r>
      <w:proofErr w:type="spellEnd"/>
      <w:r w:rsidRPr="00C63BD8">
        <w:t xml:space="preserve">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14:paraId="671BE6F9" w14:textId="77777777"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14:paraId="3478D598" w14:textId="77777777"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14:paraId="1AA6FAB8" w14:textId="77777777"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14:paraId="12ED17CC" w14:textId="77777777"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14:paraId="2CB6B45E" w14:textId="77777777" w:rsidR="00B23160" w:rsidRDefault="00A4713E" w:rsidP="001134F8">
      <w:pPr>
        <w:ind w:left="720" w:hanging="720"/>
      </w:pPr>
      <w:r>
        <w:lastRenderedPageBreak/>
        <w:t>*</w:t>
      </w:r>
      <w:r w:rsidR="00B23160" w:rsidRPr="00B23160">
        <w:t xml:space="preserve">Noh, H., &amp; Lee, S. (2017). Where technology transfer research originated and where it is going: A quantitative analysis of literature published between 1980 and 2015. </w:t>
      </w:r>
      <w:r w:rsidR="00B23160" w:rsidRPr="00B23160">
        <w:rPr>
          <w:i/>
        </w:rPr>
        <w:t>The Journal of Technology Transfer</w:t>
      </w:r>
      <w:r w:rsidR="00B23160" w:rsidRPr="00B23160">
        <w:t>, 44(3), 700–740.</w:t>
      </w:r>
    </w:p>
    <w:p w14:paraId="78324A05" w14:textId="77777777" w:rsidR="00F173F2" w:rsidRDefault="00F173F2" w:rsidP="001134F8">
      <w:pPr>
        <w:ind w:left="720" w:hanging="720"/>
      </w:pPr>
      <w:r w:rsidRPr="00F173F2">
        <w:t xml:space="preserve">Nolte, W. L. (2008). </w:t>
      </w:r>
      <w:r w:rsidRPr="00F173F2">
        <w:rPr>
          <w:i/>
          <w:iCs/>
        </w:rPr>
        <w:t xml:space="preserve">Did I ever tell you about the </w:t>
      </w:r>
      <w:proofErr w:type="gramStart"/>
      <w:r w:rsidRPr="00F173F2">
        <w:rPr>
          <w:i/>
          <w:iCs/>
        </w:rPr>
        <w:t>whale?:</w:t>
      </w:r>
      <w:proofErr w:type="gramEnd"/>
      <w:r w:rsidRPr="00F173F2">
        <w:rPr>
          <w:i/>
          <w:iCs/>
        </w:rPr>
        <w:t xml:space="preserve"> Or measuring technology maturity</w:t>
      </w:r>
      <w:r w:rsidRPr="00F173F2">
        <w:t>. Charlotte, NC: Information Age Publishing.</w:t>
      </w:r>
    </w:p>
    <w:p w14:paraId="3C4E93C8" w14:textId="77777777"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14:paraId="2D884423" w14:textId="77777777"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14:paraId="5FAABC71" w14:textId="77777777"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14:paraId="340C3110" w14:textId="77777777" w:rsidR="00843E9A" w:rsidRDefault="00843E9A" w:rsidP="00287B8D">
      <w:pPr>
        <w:ind w:left="720" w:hanging="720"/>
      </w:pPr>
      <w:proofErr w:type="spellStart"/>
      <w:r w:rsidRPr="00843E9A">
        <w:t>Olechowski</w:t>
      </w:r>
      <w:proofErr w:type="spellEnd"/>
      <w:r w:rsidRPr="00843E9A">
        <w:t xml:space="preserve">,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14:paraId="52C30FDF" w14:textId="77777777" w:rsidR="00FD6468" w:rsidRDefault="00FD6468" w:rsidP="00287B8D">
      <w:pPr>
        <w:ind w:left="720" w:hanging="720"/>
      </w:pPr>
      <w:proofErr w:type="spellStart"/>
      <w:r w:rsidRPr="00FD6468">
        <w:t>Olechowski</w:t>
      </w:r>
      <w:proofErr w:type="spellEnd"/>
      <w:r w:rsidRPr="00FD6468">
        <w:t xml:space="preserve">, A. L., Eppinger, S. D., </w:t>
      </w:r>
      <w:proofErr w:type="spellStart"/>
      <w:r w:rsidRPr="00FD6468">
        <w:t>Tomaschek</w:t>
      </w:r>
      <w:proofErr w:type="spellEnd"/>
      <w:r w:rsidRPr="00FD6468">
        <w:t xml:space="preserve">,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14:paraId="2044CEC8" w14:textId="77777777" w:rsidR="00287B8D" w:rsidRPr="00287B8D" w:rsidRDefault="009F46FC" w:rsidP="00287B8D">
      <w:pPr>
        <w:ind w:left="720" w:hanging="720"/>
      </w:pPr>
      <w:r>
        <w:lastRenderedPageBreak/>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14:paraId="0ABD904C" w14:textId="77777777"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14:paraId="25556B95" w14:textId="77777777" w:rsidR="00DC0E7E" w:rsidRPr="00DC0E7E" w:rsidRDefault="00DC0E7E" w:rsidP="00DC0E7E">
      <w:pPr>
        <w:ind w:left="720" w:hanging="720"/>
        <w:rPr>
          <w:rFonts w:eastAsia="Calibri"/>
          <w:iCs/>
        </w:rPr>
      </w:pPr>
      <w:proofErr w:type="spellStart"/>
      <w:r w:rsidRPr="00DC0E7E">
        <w:rPr>
          <w:rFonts w:eastAsia="Calibri"/>
          <w:iCs/>
        </w:rPr>
        <w:t>Rojot</w:t>
      </w:r>
      <w:proofErr w:type="spellEnd"/>
      <w:r w:rsidRPr="00DC0E7E">
        <w:rPr>
          <w:rFonts w:eastAsia="Calibri"/>
          <w:iCs/>
        </w:rPr>
        <w:t xml:space="preserve">,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14:paraId="590D00E7" w14:textId="77777777"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 xml:space="preserve">(2), 163-180. </w:t>
      </w:r>
      <w:proofErr w:type="spellStart"/>
      <w:proofErr w:type="gramStart"/>
      <w:r w:rsidRPr="00756E53">
        <w:t>doi:https</w:t>
      </w:r>
      <w:proofErr w:type="spellEnd"/>
      <w:r w:rsidRPr="00756E53">
        <w:t>://doi.org/10.1177%2F0165551506070706</w:t>
      </w:r>
      <w:proofErr w:type="gramEnd"/>
    </w:p>
    <w:p w14:paraId="62E88C96" w14:textId="77777777"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14:paraId="0E663B33" w14:textId="77777777"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14:paraId="02F9CBCD" w14:textId="77777777"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14:paraId="440C3AC2" w14:textId="77777777" w:rsidR="003E104B" w:rsidRDefault="00847667" w:rsidP="003E104B">
      <w:pPr>
        <w:ind w:left="720" w:hanging="720"/>
      </w:pPr>
      <w:proofErr w:type="spellStart"/>
      <w:r w:rsidRPr="00847667">
        <w:t>Schatzberg</w:t>
      </w:r>
      <w:proofErr w:type="spellEnd"/>
      <w:r w:rsidRPr="00847667">
        <w:t xml:space="preserve">,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14:paraId="243702AA" w14:textId="77777777"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14:paraId="6D6E0A99" w14:textId="77777777" w:rsidR="008D6ACF" w:rsidRPr="008D6ACF" w:rsidRDefault="008D6ACF" w:rsidP="008D6ACF">
      <w:pPr>
        <w:ind w:left="720" w:hanging="720"/>
        <w:rPr>
          <w:rFonts w:eastAsia="Calibri"/>
          <w:iCs/>
        </w:rPr>
      </w:pPr>
      <w:proofErr w:type="spellStart"/>
      <w:r w:rsidRPr="008D6ACF">
        <w:rPr>
          <w:rFonts w:eastAsia="Calibri"/>
          <w:iCs/>
        </w:rPr>
        <w:lastRenderedPageBreak/>
        <w:t>Sigurdson</w:t>
      </w:r>
      <w:proofErr w:type="spellEnd"/>
      <w:r w:rsidRPr="008D6ACF">
        <w:rPr>
          <w:rFonts w:eastAsia="Calibri"/>
          <w:iCs/>
        </w:rPr>
        <w:t xml:space="preserve">, K., Sá, C. M., &amp; </w:t>
      </w:r>
      <w:proofErr w:type="spellStart"/>
      <w:r w:rsidRPr="008D6ACF">
        <w:rPr>
          <w:rFonts w:eastAsia="Calibri"/>
          <w:iCs/>
        </w:rPr>
        <w:t>Kretz</w:t>
      </w:r>
      <w:proofErr w:type="spellEnd"/>
      <w:r w:rsidRPr="008D6ACF">
        <w:rPr>
          <w:rFonts w:eastAsia="Calibri"/>
          <w:iCs/>
        </w:rPr>
        <w:t xml:space="preserve">, A. (2015). Looking under the </w:t>
      </w:r>
      <w:proofErr w:type="gramStart"/>
      <w:r w:rsidRPr="008D6ACF">
        <w:rPr>
          <w:rFonts w:eastAsia="Calibri"/>
          <w:iCs/>
        </w:rPr>
        <w:t>street light</w:t>
      </w:r>
      <w:proofErr w:type="gramEnd"/>
      <w:r w:rsidRPr="008D6ACF">
        <w:rPr>
          <w:rFonts w:eastAsia="Calibri"/>
          <w:iCs/>
        </w:rPr>
        <w:t xml:space="preserve">: Limitations of mainstream technology transfer indicators. </w:t>
      </w:r>
      <w:r w:rsidRPr="008D6ACF">
        <w:rPr>
          <w:rFonts w:eastAsia="Calibri"/>
          <w:i/>
          <w:iCs/>
        </w:rPr>
        <w:t>Science &amp; Public Policy (SPP), 42</w:t>
      </w:r>
      <w:r w:rsidRPr="008D6ACF">
        <w:rPr>
          <w:rFonts w:eastAsia="Calibri"/>
          <w:iCs/>
        </w:rPr>
        <w:t>(5), 632-645. doi:10.1093/</w:t>
      </w:r>
      <w:proofErr w:type="spellStart"/>
      <w:r w:rsidRPr="008D6ACF">
        <w:rPr>
          <w:rFonts w:eastAsia="Calibri"/>
          <w:iCs/>
        </w:rPr>
        <w:t>scipol</w:t>
      </w:r>
      <w:proofErr w:type="spellEnd"/>
      <w:r w:rsidRPr="008D6ACF">
        <w:rPr>
          <w:rFonts w:eastAsia="Calibri"/>
          <w:iCs/>
        </w:rPr>
        <w:t>/scu080</w:t>
      </w:r>
    </w:p>
    <w:p w14:paraId="31997D6E" w14:textId="77777777"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14:paraId="686DA386" w14:textId="77777777"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14:paraId="51273F38" w14:textId="77777777"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14:paraId="69B124A1" w14:textId="77777777"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14:paraId="4BD713CC" w14:textId="77777777"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w:t>
      </w:r>
      <w:proofErr w:type="spellStart"/>
      <w:r w:rsidR="00F01C8B" w:rsidRPr="00F01C8B">
        <w:t>Hishida</w:t>
      </w:r>
      <w:proofErr w:type="spellEnd"/>
      <w:r w:rsidR="00F01C8B" w:rsidRPr="00F01C8B">
        <w:t xml:space="preserve"> (ed.), </w:t>
      </w:r>
      <w:r w:rsidR="00F01C8B" w:rsidRPr="00F01C8B">
        <w:rPr>
          <w:i/>
          <w:iCs/>
        </w:rPr>
        <w:t>Fulfilling the promise of technology transfer: Fostering innovation for the benefit of society</w:t>
      </w:r>
      <w:r w:rsidR="00F01C8B" w:rsidRPr="00F01C8B">
        <w:t xml:space="preserve"> (pp. 101-120). Springer.</w:t>
      </w:r>
    </w:p>
    <w:p w14:paraId="151F54C0" w14:textId="77777777" w:rsidR="00756E53" w:rsidRPr="00756E53" w:rsidRDefault="00756E53" w:rsidP="00756E53">
      <w:pPr>
        <w:ind w:left="720" w:hanging="720"/>
      </w:pPr>
      <w:proofErr w:type="spellStart"/>
      <w:r w:rsidRPr="00756E53">
        <w:t>Speser</w:t>
      </w:r>
      <w:proofErr w:type="spellEnd"/>
      <w:r w:rsidRPr="00756E53">
        <w:t xml:space="preserve">, P. L. (2012). </w:t>
      </w:r>
      <w:r w:rsidRPr="00756E53">
        <w:rPr>
          <w:i/>
          <w:iCs/>
        </w:rPr>
        <w:t>The art and science of technology transfer</w:t>
      </w:r>
      <w:r w:rsidRPr="00756E53">
        <w:t>. Hoboken, NJ: John Wiley &amp; Sons.</w:t>
      </w:r>
    </w:p>
    <w:p w14:paraId="6E0302D8" w14:textId="77777777"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14:paraId="0491020C" w14:textId="77777777" w:rsidR="005723E9" w:rsidRDefault="009F46FC" w:rsidP="00CF21E7">
      <w:pPr>
        <w:ind w:left="720" w:hanging="720"/>
      </w:pPr>
      <w:r>
        <w:t>*</w:t>
      </w:r>
      <w:r w:rsidR="005723E9">
        <w:t xml:space="preserve">Stiglitz, J., &amp; </w:t>
      </w:r>
      <w:proofErr w:type="spellStart"/>
      <w:r w:rsidR="005723E9">
        <w:t>Rosendard</w:t>
      </w:r>
      <w:proofErr w:type="spellEnd"/>
      <w:r w:rsidR="005723E9">
        <w:t xml:space="preserve">, J. (2015). </w:t>
      </w:r>
      <w:r w:rsidR="005723E9" w:rsidRPr="005723E9">
        <w:rPr>
          <w:i/>
        </w:rPr>
        <w:t>Economics of the public sector</w:t>
      </w:r>
      <w:r w:rsidR="005723E9">
        <w:t xml:space="preserve"> (4th ed.). New York, NY: </w:t>
      </w:r>
      <w:r w:rsidR="005723E9">
        <w:br/>
        <w:t>W. W. Norton &amp; Company.</w:t>
      </w:r>
    </w:p>
    <w:p w14:paraId="4A08374A" w14:textId="77777777" w:rsidR="00756E53" w:rsidRPr="00756E53" w:rsidRDefault="00756E53" w:rsidP="00756E53">
      <w:pPr>
        <w:ind w:left="720" w:hanging="720"/>
      </w:pPr>
      <w:r w:rsidRPr="00756E53">
        <w:lastRenderedPageBreak/>
        <w:t xml:space="preserve">Stokes, D. E. (1997). </w:t>
      </w:r>
      <w:r w:rsidRPr="00756E53">
        <w:rPr>
          <w:i/>
          <w:iCs/>
        </w:rPr>
        <w:t>Pasteur's quadrant: Basic science and technological innovation</w:t>
      </w:r>
      <w:r w:rsidRPr="00756E53">
        <w:t>. Washington, D.C.: Brookings Institution Press.</w:t>
      </w:r>
    </w:p>
    <w:p w14:paraId="383DDCD0" w14:textId="77777777"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14:paraId="384CE39E" w14:textId="77777777" w:rsidR="001A2CEC" w:rsidRDefault="001A2CEC" w:rsidP="00F01C8B">
      <w:pPr>
        <w:ind w:left="720" w:hanging="720"/>
      </w:pPr>
      <w:r w:rsidRPr="001A2CEC">
        <w:t xml:space="preserve">Tseng, A., &amp; </w:t>
      </w:r>
      <w:proofErr w:type="spellStart"/>
      <w:r w:rsidRPr="001A2CEC">
        <w:t>Raudensky</w:t>
      </w:r>
      <w:proofErr w:type="spellEnd"/>
      <w:r w:rsidRPr="001A2CEC">
        <w:t xml:space="preserve">, M. (2014). Assessments of technology transfer activities of US universities and associated impact of Bayh-Dole Act. </w:t>
      </w:r>
      <w:proofErr w:type="spellStart"/>
      <w:r w:rsidRPr="001A2CEC">
        <w:rPr>
          <w:i/>
          <w:iCs/>
        </w:rPr>
        <w:t>Scientometrics</w:t>
      </w:r>
      <w:proofErr w:type="spellEnd"/>
      <w:r w:rsidRPr="001A2CEC">
        <w:rPr>
          <w:i/>
          <w:iCs/>
        </w:rPr>
        <w:t>, 101</w:t>
      </w:r>
      <w:r w:rsidRPr="001A2CEC">
        <w:t>(3), 1851-1869. doi:10.1007/s11192-014-1404-6</w:t>
      </w:r>
    </w:p>
    <w:p w14:paraId="78C4E5E2" w14:textId="77777777"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14:paraId="34B405DD" w14:textId="77777777"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14:paraId="7951C560" w14:textId="77777777"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14:paraId="510DE8C3" w14:textId="77777777"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14:paraId="1DA76878" w14:textId="77777777"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14:paraId="3A5F7F16" w14:textId="77777777"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14:paraId="7C9B515F" w14:textId="77777777" w:rsidR="00F1736E" w:rsidRDefault="00F1736E" w:rsidP="00F1736E">
      <w:pPr>
        <w:ind w:left="720" w:hanging="720"/>
      </w:pPr>
      <w:r>
        <w:lastRenderedPageBreak/>
        <w:t xml:space="preserve">*Wahab, S. A., Rose, R. C., &amp; Osman, S. I. W. (2012a). Defining the concepts of technology and technology transfer: A literature analysis. </w:t>
      </w:r>
      <w:r w:rsidRPr="00F1736E">
        <w:rPr>
          <w:i/>
        </w:rPr>
        <w:t>International Business Research</w:t>
      </w:r>
      <w:r>
        <w:t>, 5(1), 61–71.</w:t>
      </w:r>
    </w:p>
    <w:p w14:paraId="6D8D964E" w14:textId="77777777" w:rsidR="00F1736E" w:rsidRDefault="00F1736E" w:rsidP="00F1736E">
      <w:pPr>
        <w:ind w:left="720" w:hanging="720"/>
      </w:pPr>
      <w:r>
        <w:t xml:space="preserve">*Wahab, S. A., Rose, R. C., &amp; Osman, S. I. W. (2012b). The Theoretical perspectives underlying technology transfer: A literature review. </w:t>
      </w:r>
      <w:r w:rsidRPr="00F1736E">
        <w:rPr>
          <w:i/>
        </w:rPr>
        <w:t>International Journal of Business and Management</w:t>
      </w:r>
      <w:r>
        <w:t>, 7(2), 277–288.</w:t>
      </w:r>
    </w:p>
    <w:p w14:paraId="6BCC24A5" w14:textId="77777777" w:rsidR="00F01C8B" w:rsidRPr="00F01C8B" w:rsidRDefault="00F01C8B" w:rsidP="00F01C8B">
      <w:pPr>
        <w:ind w:left="720" w:hanging="720"/>
      </w:pPr>
      <w:r w:rsidRPr="00F01C8B">
        <w:t xml:space="preserve">Wang, J., </w:t>
      </w:r>
      <w:proofErr w:type="spellStart"/>
      <w:r w:rsidRPr="00F01C8B">
        <w:t>Eltayyar</w:t>
      </w:r>
      <w:proofErr w:type="spellEnd"/>
      <w:r w:rsidRPr="00F01C8B">
        <w:t xml:space="preserve">,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14:paraId="11A6C6F4" w14:textId="77777777" w:rsidR="00004260" w:rsidRDefault="00004260" w:rsidP="00756E53">
      <w:pPr>
        <w:ind w:left="720" w:hanging="720"/>
      </w:pPr>
      <w:proofErr w:type="spellStart"/>
      <w:r w:rsidRPr="00004260">
        <w:t>Wessner</w:t>
      </w:r>
      <w:proofErr w:type="spellEnd"/>
      <w:r w:rsidRPr="00004260">
        <w:t xml:space="preserve">, C. W. (2005). Driving innovations across the valley of death. </w:t>
      </w:r>
      <w:r w:rsidRPr="00004260">
        <w:rPr>
          <w:i/>
          <w:iCs/>
        </w:rPr>
        <w:t>Research Technology Management, 48</w:t>
      </w:r>
      <w:r w:rsidRPr="00004260">
        <w:t>(1), 9-12. doi:10.1080/08956308.2005.11657289</w:t>
      </w:r>
    </w:p>
    <w:p w14:paraId="462B3F9A" w14:textId="77777777" w:rsidR="00135498" w:rsidRDefault="00135498" w:rsidP="00756E53">
      <w:pPr>
        <w:ind w:left="720" w:hanging="720"/>
      </w:pPr>
      <w:proofErr w:type="spellStart"/>
      <w:r w:rsidRPr="00135498">
        <w:t>Westerik</w:t>
      </w:r>
      <w:proofErr w:type="spellEnd"/>
      <w:r w:rsidRPr="00135498">
        <w:t>,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14:paraId="0433E34C" w14:textId="77777777"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14:paraId="55A380BF" w14:textId="77777777"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w:t>
      </w:r>
      <w:proofErr w:type="spellStart"/>
      <w:r w:rsidR="001D2ACA" w:rsidRPr="001134F8">
        <w:t>Goodin</w:t>
      </w:r>
      <w:proofErr w:type="spellEnd"/>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14:paraId="7C8F0AAE" w14:textId="77777777" w:rsidR="00F01C8B" w:rsidRPr="00F01C8B" w:rsidRDefault="00D550BB" w:rsidP="00F01C8B">
      <w:pPr>
        <w:ind w:left="720" w:hanging="720"/>
      </w:pPr>
      <w:r>
        <w:t>*</w:t>
      </w:r>
      <w:r w:rsidR="00F01C8B" w:rsidRPr="00F01C8B">
        <w:t xml:space="preserve">Wilson, J. Q. (2006). Policy Analysis as Policy Advice. In </w:t>
      </w:r>
      <w:proofErr w:type="gramStart"/>
      <w:r w:rsidR="00F01C8B" w:rsidRPr="00F01C8B">
        <w:rPr>
          <w:i/>
        </w:rPr>
        <w:t>The</w:t>
      </w:r>
      <w:proofErr w:type="gramEnd"/>
      <w:r w:rsidR="00F01C8B" w:rsidRPr="00F01C8B">
        <w:rPr>
          <w:i/>
        </w:rPr>
        <w:t xml:space="preserve"> Oxford Handbook of Public Policy</w:t>
      </w:r>
      <w:r w:rsidR="00F01C8B" w:rsidRPr="00F01C8B">
        <w:t xml:space="preserve">, ed. Michael Moran, Martin Rein, Robert E. </w:t>
      </w:r>
      <w:proofErr w:type="spellStart"/>
      <w:r w:rsidR="00F01C8B" w:rsidRPr="00F01C8B">
        <w:t>Goodin</w:t>
      </w:r>
      <w:proofErr w:type="spellEnd"/>
      <w:r w:rsidR="00F01C8B" w:rsidRPr="00F01C8B">
        <w:t>, 152-168. New York: Oxford University Press.</w:t>
      </w:r>
    </w:p>
    <w:p w14:paraId="1699B99D" w14:textId="77777777" w:rsidR="00756E53" w:rsidRDefault="00756E53" w:rsidP="00756E53">
      <w:pPr>
        <w:ind w:left="720" w:hanging="720"/>
      </w:pPr>
      <w:r w:rsidRPr="00756E53">
        <w:lastRenderedPageBreak/>
        <w:t xml:space="preserve">Wu, Y., Welch, E. W., &amp; Huang, W.-L. (2015). Commercialization of university inventions: Individual and institutional factors affecting licensing of university patents. </w:t>
      </w:r>
      <w:proofErr w:type="spellStart"/>
      <w:r w:rsidR="00A36AA2" w:rsidRPr="00A36AA2">
        <w:rPr>
          <w:i/>
          <w:iCs/>
        </w:rPr>
        <w:t>Technovation</w:t>
      </w:r>
      <w:proofErr w:type="spellEnd"/>
      <w:r w:rsidR="00A36AA2" w:rsidRPr="00A36AA2">
        <w:rPr>
          <w:i/>
          <w:iCs/>
        </w:rPr>
        <w:t>, 36-37</w:t>
      </w:r>
      <w:r w:rsidR="00A36AA2" w:rsidRPr="00A36AA2">
        <w:t xml:space="preserve">, 12-25. </w:t>
      </w:r>
      <w:proofErr w:type="gramStart"/>
      <w:r w:rsidR="00A36AA2" w:rsidRPr="00A36AA2">
        <w:t>doi:10.1016/j.technovation</w:t>
      </w:r>
      <w:proofErr w:type="gramEnd"/>
      <w:r w:rsidR="00A36AA2" w:rsidRPr="00A36AA2">
        <w:t>.2014.09.004</w:t>
      </w:r>
    </w:p>
    <w:p w14:paraId="22726E04" w14:textId="77777777" w:rsidR="00756E53" w:rsidRDefault="00756E53" w:rsidP="00756E53">
      <w:pPr>
        <w:ind w:left="720" w:hanging="720"/>
      </w:pPr>
      <w:r w:rsidRPr="00756E53">
        <w:t xml:space="preserve">York, A. S., &amp; </w:t>
      </w:r>
      <w:proofErr w:type="spellStart"/>
      <w:r w:rsidRPr="00756E53">
        <w:t>Ahn</w:t>
      </w:r>
      <w:proofErr w:type="spellEnd"/>
      <w:r w:rsidRPr="00756E53">
        <w:t xml:space="preserve">, M. J. (2012). University technology transfer office success factors: A comparative case study. </w:t>
      </w:r>
      <w:r w:rsidRPr="00756E53">
        <w:rPr>
          <w:i/>
          <w:iCs/>
        </w:rPr>
        <w:t xml:space="preserve">International Journal of Technology Transfer and </w:t>
      </w:r>
      <w:proofErr w:type="spellStart"/>
      <w:r w:rsidRPr="00756E53">
        <w:rPr>
          <w:i/>
          <w:iCs/>
        </w:rPr>
        <w:t>Commercialisation</w:t>
      </w:r>
      <w:proofErr w:type="spellEnd"/>
      <w:r w:rsidRPr="00756E53">
        <w:rPr>
          <w:i/>
          <w:iCs/>
        </w:rPr>
        <w:t xml:space="preserve">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14:paraId="1AF348DA" w14:textId="77777777" w:rsidR="00EA654C" w:rsidRDefault="00EA654C" w:rsidP="00756E53">
      <w:r>
        <w:br w:type="page"/>
      </w:r>
    </w:p>
    <w:p w14:paraId="023E8BEC" w14:textId="77777777" w:rsidR="00A95B39" w:rsidRDefault="00EA654C" w:rsidP="00F61BCF">
      <w:pPr>
        <w:pStyle w:val="LiteratureReviewHeader1"/>
      </w:pPr>
      <w:bookmarkStart w:id="33" w:name="_Toc53993821"/>
      <w:r>
        <w:lastRenderedPageBreak/>
        <w:t xml:space="preserve">Appendix A. </w:t>
      </w:r>
      <w:r w:rsidR="00D87ADF">
        <w:t>Tables and Figures</w:t>
      </w:r>
      <w:bookmarkEnd w:id="33"/>
    </w:p>
    <w:p w14:paraId="348A7D1B" w14:textId="77777777" w:rsidR="00326E0E" w:rsidRPr="00326E0E" w:rsidRDefault="00326E0E" w:rsidP="00083637">
      <w:pPr>
        <w:pStyle w:val="Table"/>
      </w:pPr>
      <w:bookmarkStart w:id="34" w:name="_Toc53994671"/>
      <w:r w:rsidRPr="00083637">
        <w:rPr>
          <w:i w:val="0"/>
        </w:rPr>
        <w:t>Table 1</w:t>
      </w:r>
      <w:r w:rsidR="00083637" w:rsidRPr="00083637">
        <w:rPr>
          <w:i w:val="0"/>
        </w:rPr>
        <w:br/>
      </w:r>
      <w:r w:rsidRPr="00326E0E">
        <w:t>Federal Obligations to Universities for Research and Development</w:t>
      </w:r>
      <w:bookmarkEnd w:id="34"/>
    </w:p>
    <w:p w14:paraId="3FEE3A45" w14:textId="77777777" w:rsidR="00326E0E" w:rsidRDefault="00326E0E" w:rsidP="007907C3">
      <w:r>
        <w:t>(Millions Nominal U.S. Dollars)</w:t>
      </w:r>
    </w:p>
    <w:p w14:paraId="313E4228" w14:textId="77777777" w:rsidR="00326E0E" w:rsidRDefault="00326E0E" w:rsidP="007907C3">
      <w:r w:rsidRPr="00326E0E">
        <w:rPr>
          <w:noProof/>
        </w:rPr>
        <w:drawing>
          <wp:inline distT="0" distB="0" distL="0" distR="0" wp14:anchorId="52416FF2" wp14:editId="33706C85">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14:paraId="3C7CD13F" w14:textId="77777777" w:rsidR="00326E0E" w:rsidRDefault="00326E0E" w:rsidP="007907C3"/>
    <w:p w14:paraId="1B743A20" w14:textId="77777777" w:rsidR="006C5F4B" w:rsidRDefault="006C5F4B" w:rsidP="007907C3"/>
    <w:p w14:paraId="54E6A81A" w14:textId="77777777" w:rsidR="007907C3" w:rsidRPr="0014609A" w:rsidRDefault="00655DAD" w:rsidP="0014609A">
      <w:pPr>
        <w:pStyle w:val="Table"/>
        <w:rPr>
          <w:i w:val="0"/>
        </w:rPr>
      </w:pPr>
      <w:bookmarkStart w:id="35" w:name="_Toc53994672"/>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35"/>
    </w:p>
    <w:p w14:paraId="2FCBDC6A" w14:textId="77777777" w:rsidR="00A72B9E" w:rsidRDefault="00D13659" w:rsidP="005D5B0C">
      <w:r w:rsidRPr="00D13659">
        <w:rPr>
          <w:noProof/>
        </w:rPr>
        <w:drawing>
          <wp:inline distT="0" distB="0" distL="0" distR="0" wp14:anchorId="7B000520" wp14:editId="4AD1A286">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14:paraId="3AD3A8B9" w14:textId="77777777"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14:paraId="64FC8F5B" w14:textId="77777777" w:rsidR="00D13659" w:rsidRDefault="00D13659" w:rsidP="005D5B0C">
      <w:r w:rsidRPr="00D13659">
        <w:rPr>
          <w:noProof/>
        </w:rPr>
        <w:drawing>
          <wp:inline distT="0" distB="0" distL="0" distR="0" wp14:anchorId="6754B8EE" wp14:editId="384782E4">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14:paraId="48148135" w14:textId="77777777" w:rsidR="00D13659" w:rsidRDefault="00D13659">
      <w:r>
        <w:rPr>
          <w:i/>
        </w:rPr>
        <w:br w:type="page"/>
      </w:r>
    </w:p>
    <w:p w14:paraId="55AD9E5A" w14:textId="77777777" w:rsidR="00326E0E" w:rsidRPr="00596981" w:rsidRDefault="00326E0E" w:rsidP="000C24B5">
      <w:pPr>
        <w:pStyle w:val="Table"/>
        <w:rPr>
          <w:color w:val="FFFFFF" w:themeColor="background1"/>
        </w:rPr>
      </w:pPr>
      <w:bookmarkStart w:id="36" w:name="_Toc53994673"/>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36"/>
    </w:p>
    <w:p w14:paraId="00A0C335" w14:textId="77777777" w:rsidR="00E24908" w:rsidRDefault="006A4B6F">
      <w:r>
        <w:rPr>
          <w:noProof/>
        </w:rPr>
        <mc:AlternateContent>
          <mc:Choice Requires="wps">
            <w:drawing>
              <wp:inline distT="0" distB="0" distL="0" distR="0" wp14:anchorId="2A75250B" wp14:editId="6B1AE405">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14:paraId="274C95F7" w14:textId="77777777" w:rsidR="00774DE2" w:rsidRDefault="00774DE2">
                            <w:r>
                              <w:t>Table 3</w:t>
                            </w:r>
                          </w:p>
                          <w:p w14:paraId="4021DC54" w14:textId="77777777" w:rsidR="00774DE2" w:rsidRPr="006A4B6F" w:rsidRDefault="00774DE2">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774DE2" w:rsidRDefault="00774DE2">
                      <w:r>
                        <w:t>Table 3</w:t>
                      </w:r>
                    </w:p>
                    <w:p w:rsidR="00774DE2" w:rsidRPr="006A4B6F" w:rsidRDefault="00774DE2">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14:anchorId="01AA8988" wp14:editId="066AE7AC">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14:paraId="326D79EF" w14:textId="77777777" w:rsidR="00D005A4" w:rsidRDefault="00D005A4"/>
    <w:p w14:paraId="2CEB89B6" w14:textId="77777777" w:rsidR="00D005A4" w:rsidRDefault="00E24908">
      <w:r>
        <w:rPr>
          <w:noProof/>
        </w:rPr>
        <mc:AlternateContent>
          <mc:Choice Requires="wps">
            <w:drawing>
              <wp:inline distT="0" distB="0" distL="0" distR="0" wp14:anchorId="4E466CFB" wp14:editId="7ECFAC31">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14:paraId="36B22F79" w14:textId="77777777" w:rsidR="00774DE2" w:rsidRDefault="00774DE2" w:rsidP="00E24908">
                            <w:r>
                              <w:t>Table 3 (continued)</w:t>
                            </w:r>
                          </w:p>
                          <w:p w14:paraId="6CD417C9" w14:textId="77777777" w:rsidR="00774DE2" w:rsidRPr="006A4B6F" w:rsidRDefault="00774DE2"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774DE2" w:rsidRDefault="00774DE2" w:rsidP="00E24908">
                      <w:r>
                        <w:t>Table 3 (continued)</w:t>
                      </w:r>
                    </w:p>
                    <w:p w:rsidR="00774DE2" w:rsidRPr="006A4B6F" w:rsidRDefault="00774DE2"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14:anchorId="000DCE9D" wp14:editId="2CBC056C">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14:paraId="630EDFD2" w14:textId="77777777" w:rsidR="00D005A4" w:rsidRDefault="00D005A4"/>
    <w:p w14:paraId="4CAD7589" w14:textId="77777777" w:rsidR="006A4B6F" w:rsidRPr="006A4B6F" w:rsidRDefault="00D005A4">
      <w:r>
        <w:rPr>
          <w:noProof/>
        </w:rPr>
        <mc:AlternateContent>
          <mc:Choice Requires="wps">
            <w:drawing>
              <wp:inline distT="0" distB="0" distL="0" distR="0" wp14:anchorId="4428D667" wp14:editId="6DB6108C">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14:paraId="0E766A14" w14:textId="77777777" w:rsidR="00774DE2" w:rsidRDefault="00774DE2" w:rsidP="00D005A4">
                            <w:r>
                              <w:t>Table 3 (continued)</w:t>
                            </w:r>
                          </w:p>
                          <w:p w14:paraId="6FD03DA8" w14:textId="77777777" w:rsidR="00774DE2" w:rsidRPr="006A4B6F" w:rsidRDefault="00774DE2"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774DE2" w:rsidRDefault="00774DE2" w:rsidP="00D005A4">
                      <w:r>
                        <w:t>Table 3 (continued)</w:t>
                      </w:r>
                    </w:p>
                    <w:p w:rsidR="00774DE2" w:rsidRPr="006A4B6F" w:rsidRDefault="00774DE2"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14:anchorId="7CA5B09C" wp14:editId="7B754448">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14:paraId="3582DCB1" w14:textId="77777777" w:rsidR="00326E0E" w:rsidRPr="005527C8" w:rsidRDefault="00326E0E" w:rsidP="005527C8">
      <w:pPr>
        <w:pStyle w:val="Table"/>
      </w:pPr>
      <w:bookmarkStart w:id="37" w:name="_Toc53994674"/>
      <w:r w:rsidRPr="00495ACF">
        <w:rPr>
          <w:i w:val="0"/>
        </w:rPr>
        <w:lastRenderedPageBreak/>
        <w:t>Table 4</w:t>
      </w:r>
      <w:r w:rsidR="005527C8">
        <w:br/>
      </w:r>
      <w:r w:rsidRPr="00326E0E">
        <w:t>NASA Technology Readiness Level Scale</w:t>
      </w:r>
      <w:bookmarkEnd w:id="37"/>
    </w:p>
    <w:p w14:paraId="7859368F" w14:textId="77777777" w:rsidR="00326E0E" w:rsidRDefault="00DE0017">
      <w:r w:rsidRPr="00DE0017">
        <w:rPr>
          <w:noProof/>
        </w:rPr>
        <w:drawing>
          <wp:inline distT="0" distB="0" distL="0" distR="0" wp14:anchorId="5CC988D9" wp14:editId="3A93CF1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14:paraId="118EF800" w14:textId="77777777" w:rsidR="006F5044" w:rsidRPr="0025001D" w:rsidRDefault="00326E0E" w:rsidP="0025001D">
      <w:pPr>
        <w:pStyle w:val="Table"/>
      </w:pPr>
      <w:bookmarkStart w:id="38" w:name="_Toc53994675"/>
      <w:r w:rsidRPr="0025001D">
        <w:rPr>
          <w:i w:val="0"/>
        </w:rPr>
        <w:lastRenderedPageBreak/>
        <w:t>Table 5</w:t>
      </w:r>
      <w:r w:rsidR="0025001D" w:rsidRPr="0025001D">
        <w:rPr>
          <w:i w:val="0"/>
        </w:rPr>
        <w:br/>
      </w:r>
      <w:r w:rsidR="006F5044" w:rsidRPr="006F5044">
        <w:t>Alternative Readiness Level Scales</w:t>
      </w:r>
      <w:bookmarkEnd w:id="38"/>
    </w:p>
    <w:p w14:paraId="34CCC8C8" w14:textId="77777777" w:rsidR="00264F4B" w:rsidRDefault="006F5044">
      <w:r w:rsidRPr="006F5044">
        <w:rPr>
          <w:noProof/>
        </w:rPr>
        <w:drawing>
          <wp:inline distT="0" distB="0" distL="0" distR="0" wp14:anchorId="537B77AC" wp14:editId="42AAD9AD">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14:paraId="2F3F5DA6" w14:textId="77777777" w:rsidR="00991926" w:rsidRDefault="007E315D" w:rsidP="00991926">
      <w:pPr>
        <w:pStyle w:val="Figure"/>
      </w:pPr>
      <w:bookmarkStart w:id="39" w:name="_Toc53994742"/>
      <w:r w:rsidRPr="00722567">
        <w:rPr>
          <w:i w:val="0"/>
        </w:rPr>
        <w:lastRenderedPageBreak/>
        <w:t>Figure 1</w:t>
      </w:r>
      <w:r w:rsidRPr="00083637">
        <w:br/>
      </w:r>
      <w:r>
        <w:t>E</w:t>
      </w:r>
      <w:r w:rsidR="00722567">
        <w:t xml:space="preserve">stimate </w:t>
      </w:r>
      <w:r>
        <w:t>of University Technologies Transferred to the Private Sector</w:t>
      </w:r>
      <w:bookmarkEnd w:id="39"/>
    </w:p>
    <w:p w14:paraId="2CF87D9A" w14:textId="77777777" w:rsidR="00991926" w:rsidRPr="00991926" w:rsidRDefault="00C420AE" w:rsidP="00991926">
      <w:r w:rsidRPr="00C420AE">
        <w:rPr>
          <w:noProof/>
        </w:rPr>
        <w:drawing>
          <wp:inline distT="0" distB="0" distL="0" distR="0" wp14:anchorId="2F6D93AC" wp14:editId="19C6EE73">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14:paraId="53F73DAF" w14:textId="77777777" w:rsidR="009F613C" w:rsidRPr="009D4A4A" w:rsidRDefault="007E315D" w:rsidP="009D4A4A">
      <w:bookmarkStart w:id="40" w:name="_Toc53994743"/>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40"/>
    </w:p>
    <w:p w14:paraId="4F063A04" w14:textId="77777777" w:rsidR="00D87ADF" w:rsidRDefault="00BF2D6F" w:rsidP="009F613C">
      <w:pPr>
        <w:pStyle w:val="Caption"/>
        <w:rPr>
          <w:szCs w:val="24"/>
        </w:rPr>
      </w:pPr>
      <w:r w:rsidRPr="00BF2D6F">
        <w:rPr>
          <w:noProof/>
        </w:rPr>
        <w:drawing>
          <wp:inline distT="0" distB="0" distL="0" distR="0" wp14:anchorId="7FB677C2" wp14:editId="161D4058">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14:paraId="3CEC8452" w14:textId="77777777" w:rsidR="00904819" w:rsidRDefault="00904819">
      <w:r>
        <w:br w:type="page"/>
      </w:r>
    </w:p>
    <w:p w14:paraId="589D0199" w14:textId="77777777" w:rsidR="00904819" w:rsidRPr="00912598" w:rsidRDefault="00912598" w:rsidP="00904819">
      <w:pPr>
        <w:rPr>
          <w:rStyle w:val="FigureChar"/>
          <w:i w:val="0"/>
          <w:color w:val="FFFFFF" w:themeColor="background1"/>
        </w:rPr>
      </w:pPr>
      <w:bookmarkStart w:id="41" w:name="_Toc53994744"/>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41"/>
    </w:p>
    <w:p w14:paraId="1A53332F" w14:textId="77777777" w:rsidR="00904819" w:rsidRDefault="003065D0" w:rsidP="00904819">
      <w:r>
        <w:rPr>
          <w:noProof/>
        </w:rPr>
        <mc:AlternateContent>
          <mc:Choice Requires="wps">
            <w:drawing>
              <wp:inline distT="0" distB="0" distL="0" distR="0" wp14:anchorId="7B3A34F9" wp14:editId="030F3FD4">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14:paraId="29BB751E" w14:textId="77777777" w:rsidR="00774DE2" w:rsidRPr="00185280" w:rsidRDefault="00774DE2" w:rsidP="003065D0">
                            <w:r>
                              <w:t>Figure 3</w:t>
                            </w:r>
                            <w:r w:rsidRPr="00185280">
                              <w:br/>
                            </w:r>
                            <w:r>
                              <w:rPr>
                                <w:i/>
                              </w:rPr>
                              <w:t>The Relationship between Research and Societal Benefits</w:t>
                            </w:r>
                          </w:p>
                          <w:p w14:paraId="1788DB50" w14:textId="77777777" w:rsidR="00774DE2" w:rsidRDefault="00774DE2"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774DE2" w:rsidRPr="00185280" w:rsidRDefault="00774DE2" w:rsidP="003065D0">
                      <w:r>
                        <w:t>Figure 3</w:t>
                      </w:r>
                      <w:r w:rsidRPr="00185280">
                        <w:br/>
                      </w:r>
                      <w:r>
                        <w:rPr>
                          <w:i/>
                        </w:rPr>
                        <w:t>The Relationship between Research and Societal Benefits</w:t>
                      </w:r>
                    </w:p>
                    <w:p w:rsidR="00774DE2" w:rsidRDefault="00774DE2" w:rsidP="003065D0"/>
                  </w:txbxContent>
                </v:textbox>
                <w10:anchorlock/>
              </v:shape>
            </w:pict>
          </mc:Fallback>
        </mc:AlternateContent>
      </w:r>
      <w:r w:rsidR="00E81F51">
        <w:tab/>
      </w:r>
      <w:r w:rsidR="00B42045" w:rsidRPr="00B42045">
        <w:rPr>
          <w:noProof/>
        </w:rPr>
        <w:drawing>
          <wp:inline distT="0" distB="0" distL="0" distR="0" wp14:anchorId="7B1055CB" wp14:editId="3CB84C47">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14:paraId="04DF5B6F" w14:textId="77777777" w:rsidR="00800864" w:rsidRDefault="007E315D" w:rsidP="00800864">
      <w:pPr>
        <w:rPr>
          <w:rStyle w:val="FigureChar"/>
          <w:i w:val="0"/>
        </w:rPr>
      </w:pPr>
      <w:bookmarkStart w:id="42" w:name="_Toc53994745"/>
      <w:r>
        <w:rPr>
          <w:rStyle w:val="FigureChar"/>
          <w:i w:val="0"/>
        </w:rPr>
        <w:lastRenderedPageBreak/>
        <w:t>Figure 4</w:t>
      </w:r>
      <w:r w:rsidR="00800864">
        <w:rPr>
          <w:rStyle w:val="FigureChar"/>
          <w:i w:val="0"/>
        </w:rPr>
        <w:br/>
      </w:r>
      <w:r w:rsidR="00800864">
        <w:rPr>
          <w:rStyle w:val="FigureChar"/>
        </w:rPr>
        <w:t>Stokes Four-Quadrant Model of Scientific Research</w:t>
      </w:r>
      <w:bookmarkEnd w:id="42"/>
    </w:p>
    <w:p w14:paraId="07C35E23" w14:textId="77777777" w:rsidR="00EA654C" w:rsidRDefault="00800864" w:rsidP="00ED3A93">
      <w:r>
        <w:rPr>
          <w:noProof/>
        </w:rPr>
        <w:drawing>
          <wp:inline distT="0" distB="0" distL="0" distR="0" wp14:anchorId="05531032" wp14:editId="5EA0FDD1">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14:paraId="6CFF09A7" w14:textId="77777777" w:rsidR="00454536" w:rsidRDefault="00454536">
      <w:r>
        <w:br w:type="page"/>
      </w:r>
    </w:p>
    <w:p w14:paraId="0F223A91" w14:textId="77777777" w:rsidR="00454536" w:rsidRDefault="007E315D" w:rsidP="00454536">
      <w:pPr>
        <w:rPr>
          <w:rStyle w:val="FigureChar"/>
          <w:i w:val="0"/>
        </w:rPr>
      </w:pPr>
      <w:bookmarkStart w:id="43" w:name="_Toc53994746"/>
      <w:r>
        <w:rPr>
          <w:rStyle w:val="FigureChar"/>
          <w:i w:val="0"/>
        </w:rPr>
        <w:lastRenderedPageBreak/>
        <w:t>Figure 5</w:t>
      </w:r>
      <w:r w:rsidR="00454536">
        <w:rPr>
          <w:rStyle w:val="FigureChar"/>
          <w:i w:val="0"/>
        </w:rPr>
        <w:br/>
      </w:r>
      <w:r w:rsidR="00454536">
        <w:rPr>
          <w:rStyle w:val="FigureChar"/>
        </w:rPr>
        <w:t>The Valley of Death</w:t>
      </w:r>
      <w:bookmarkEnd w:id="43"/>
    </w:p>
    <w:p w14:paraId="2F2D798F" w14:textId="77777777" w:rsidR="00454536" w:rsidRDefault="0032186E" w:rsidP="00ED3A93">
      <w:r>
        <w:rPr>
          <w:noProof/>
        </w:rPr>
        <w:drawing>
          <wp:inline distT="0" distB="0" distL="0" distR="0" wp14:anchorId="613628D8" wp14:editId="75C9D236">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14:paraId="7E9D3538" w14:textId="77777777" w:rsidR="00454536" w:rsidRDefault="0032186E" w:rsidP="00ED3A93">
      <w:r w:rsidRPr="0032186E">
        <w:t xml:space="preserve">Dacey, J. (2014). Navigating the valley of death. </w:t>
      </w:r>
      <w:r w:rsidRPr="0032186E">
        <w:rPr>
          <w:i/>
        </w:rPr>
        <w:t>Physics World, 27</w:t>
      </w:r>
      <w:r>
        <w:t>(11), 29.</w:t>
      </w:r>
    </w:p>
    <w:p w14:paraId="700F901D" w14:textId="77777777" w:rsidR="00EF279D" w:rsidRDefault="00EF279D">
      <w:r>
        <w:br w:type="page"/>
      </w:r>
    </w:p>
    <w:p w14:paraId="2018A298" w14:textId="77777777" w:rsidR="00EF279D" w:rsidRPr="006C096C" w:rsidRDefault="007E315D" w:rsidP="00EF279D">
      <w:pPr>
        <w:rPr>
          <w:rStyle w:val="FigureChar"/>
          <w:i w:val="0"/>
          <w:color w:val="FFFFFF" w:themeColor="background1"/>
        </w:rPr>
      </w:pPr>
      <w:bookmarkStart w:id="44" w:name="_Toc53994747"/>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44"/>
    </w:p>
    <w:p w14:paraId="6C227702" w14:textId="77777777" w:rsidR="00EF279D" w:rsidRDefault="00185280" w:rsidP="00ED3A93">
      <w:r>
        <w:rPr>
          <w:noProof/>
        </w:rPr>
        <mc:AlternateContent>
          <mc:Choice Requires="wps">
            <w:drawing>
              <wp:inline distT="0" distB="0" distL="0" distR="0" wp14:anchorId="5A926976" wp14:editId="3DE4B9D8">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14:paraId="09D1BAFA" w14:textId="77777777" w:rsidR="00774DE2" w:rsidRPr="00185280" w:rsidRDefault="00774DE2" w:rsidP="00185280">
                            <w:r>
                              <w:t>Figure 6</w:t>
                            </w:r>
                            <w:r w:rsidRPr="00185280">
                              <w:br/>
                            </w:r>
                            <w:r>
                              <w:rPr>
                                <w:i/>
                              </w:rPr>
                              <w:t>Theory of the Organization</w:t>
                            </w:r>
                          </w:p>
                          <w:p w14:paraId="4DFEB8B3" w14:textId="77777777" w:rsidR="00774DE2" w:rsidRDefault="00774D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774DE2" w:rsidRPr="00185280" w:rsidRDefault="00774DE2" w:rsidP="00185280">
                      <w:r>
                        <w:t>Figure 6</w:t>
                      </w:r>
                      <w:r w:rsidRPr="00185280">
                        <w:br/>
                      </w:r>
                      <w:r>
                        <w:rPr>
                          <w:i/>
                        </w:rPr>
                        <w:t>Theory of the Organization</w:t>
                      </w:r>
                    </w:p>
                    <w:p w:rsidR="00774DE2" w:rsidRDefault="00774DE2"/>
                  </w:txbxContent>
                </v:textbox>
                <w10:anchorlock/>
              </v:shape>
            </w:pict>
          </mc:Fallback>
        </mc:AlternateContent>
      </w:r>
      <w:r w:rsidRPr="00185280">
        <w:rPr>
          <w:noProof/>
        </w:rPr>
        <w:drawing>
          <wp:inline distT="0" distB="0" distL="0" distR="0" wp14:anchorId="0ABA757B" wp14:editId="2E399347">
            <wp:extent cx="7498080" cy="2188226"/>
            <wp:effectExtent l="6985"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6200000">
                      <a:off x="0" y="0"/>
                      <a:ext cx="7498080" cy="2188226"/>
                    </a:xfrm>
                    <a:prstGeom prst="rect">
                      <a:avLst/>
                    </a:prstGeom>
                    <a:noFill/>
                    <a:ln>
                      <a:noFill/>
                    </a:ln>
                  </pic:spPr>
                </pic:pic>
              </a:graphicData>
            </a:graphic>
          </wp:inline>
        </w:drawing>
      </w:r>
    </w:p>
    <w:p w14:paraId="013C871C" w14:textId="77777777" w:rsidR="00975A18" w:rsidRPr="00562B8D" w:rsidRDefault="007E315D" w:rsidP="0024112A">
      <w:pPr>
        <w:pStyle w:val="Figure"/>
        <w:rPr>
          <w:i w:val="0"/>
        </w:rPr>
      </w:pPr>
      <w:bookmarkStart w:id="45" w:name="_Toc53994748"/>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45"/>
    </w:p>
    <w:p w14:paraId="0A17E88F" w14:textId="77777777" w:rsidR="00975A18" w:rsidRPr="00ED3A93" w:rsidRDefault="00CD1AAD" w:rsidP="00ED3A93">
      <w:r>
        <w:rPr>
          <w:noProof/>
        </w:rPr>
        <w:drawing>
          <wp:inline distT="0" distB="0" distL="0" distR="0" wp14:anchorId="71D3C8FB" wp14:editId="64D23C3E">
            <wp:extent cx="5943600" cy="532944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329448"/>
                    </a:xfrm>
                    <a:prstGeom prst="rect">
                      <a:avLst/>
                    </a:prstGeom>
                    <a:noFill/>
                  </pic:spPr>
                </pic:pic>
              </a:graphicData>
            </a:graphic>
          </wp:inline>
        </w:drawing>
      </w:r>
    </w:p>
    <w:sectPr w:rsidR="00975A18" w:rsidRPr="00ED3A93" w:rsidSect="00ED3A93">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ames Gilsinan" w:date="2020-10-19T12:57:00Z" w:initials="JG">
    <w:p w14:paraId="095B9E27" w14:textId="362874F3" w:rsidR="005248F2" w:rsidRDefault="005248F2">
      <w:pPr>
        <w:pStyle w:val="CommentText"/>
      </w:pPr>
      <w:r>
        <w:rPr>
          <w:rStyle w:val="CommentReference"/>
        </w:rPr>
        <w:annotationRef/>
      </w:r>
      <w:r w:rsidR="00FA0361">
        <w:t xml:space="preserve">these criteria – plural? </w:t>
      </w:r>
    </w:p>
  </w:comment>
  <w:comment w:id="16" w:author="James Gilsinan" w:date="2020-10-20T10:02:00Z" w:initials="JG">
    <w:p w14:paraId="7750F020" w14:textId="50036E75" w:rsidR="00B55F48" w:rsidRDefault="00B55F48">
      <w:pPr>
        <w:pStyle w:val="CommentText"/>
      </w:pPr>
      <w:r>
        <w:rPr>
          <w:rStyle w:val="CommentReference"/>
        </w:rPr>
        <w:annotationRef/>
      </w:r>
      <w:r>
        <w:t>This needs to be defined</w:t>
      </w:r>
    </w:p>
  </w:comment>
  <w:comment w:id="23" w:author="James Gilsinan" w:date="2020-10-20T10:45:00Z" w:initials="JG">
    <w:p w14:paraId="7DB77E2C" w14:textId="488034E7" w:rsidR="0050252E" w:rsidRDefault="0050252E">
      <w:pPr>
        <w:pStyle w:val="CommentText"/>
      </w:pPr>
      <w:r>
        <w:rPr>
          <w:rStyle w:val="CommentReference"/>
        </w:rPr>
        <w:annotationRef/>
      </w:r>
      <w:r w:rsidR="00C01EE1">
        <w:t xml:space="preserve">Ok; this is admittedly petty but you need to be sure </w:t>
      </w:r>
      <w:proofErr w:type="gramStart"/>
      <w:r w:rsidR="00C01EE1">
        <w:t xml:space="preserve">that </w:t>
      </w:r>
      <w:r w:rsidR="001C6803">
        <w:t xml:space="preserve"> the</w:t>
      </w:r>
      <w:proofErr w:type="gramEnd"/>
      <w:r w:rsidR="001C6803">
        <w:t xml:space="preserve"> </w:t>
      </w:r>
      <w:r w:rsidR="00825332">
        <w:t>word</w:t>
      </w:r>
      <w:r w:rsidR="001C6803">
        <w:t xml:space="preserve"> </w:t>
      </w:r>
      <w:r w:rsidR="00C01EE1">
        <w:t>“data</w:t>
      </w:r>
      <w:r w:rsidR="000C61DB">
        <w:t>” is used with a plural verb “are” not “is”  While individually a minor concern</w:t>
      </w:r>
      <w:r w:rsidR="002F1404">
        <w:t>, cumulative misuse can hinder future publication.</w:t>
      </w:r>
    </w:p>
  </w:comment>
  <w:comment w:id="26" w:author="James Gilsinan" w:date="2020-10-20T10:55:00Z" w:initials="JG">
    <w:p w14:paraId="74463A51" w14:textId="1811B3A0" w:rsidR="00257EA3" w:rsidRDefault="00257EA3">
      <w:pPr>
        <w:pStyle w:val="CommentText"/>
      </w:pPr>
      <w:r>
        <w:rPr>
          <w:rStyle w:val="CommentReference"/>
        </w:rPr>
        <w:annotationRef/>
      </w:r>
      <w:r w:rsidR="00E27FA8">
        <w:t>Yes</w:t>
      </w:r>
      <w:r w:rsidR="002B0F90">
        <w:t xml:space="preserve"> -but the above</w:t>
      </w:r>
      <w:r w:rsidR="00F02089">
        <w:t xml:space="preserve"> </w:t>
      </w:r>
      <w:r w:rsidR="002B0F90">
        <w:t>two</w:t>
      </w:r>
      <w:r w:rsidR="00F02089">
        <w:t xml:space="preserve"> </w:t>
      </w:r>
      <w:r w:rsidR="009F3B36">
        <w:t>paragraphs</w:t>
      </w:r>
      <w:r w:rsidR="00F02089">
        <w:t xml:space="preserve"> could be the end o</w:t>
      </w:r>
      <w:r w:rsidR="009F3B36">
        <w:t xml:space="preserve">f the literature review.  In the next chapter </w:t>
      </w:r>
      <w:r w:rsidR="00FA26BC">
        <w:t>I…</w:t>
      </w:r>
      <w:r w:rsidR="009F3B36">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5B9E27" w15:done="0"/>
  <w15:commentEx w15:paraId="7750F020" w15:done="0"/>
  <w15:commentEx w15:paraId="7DB77E2C" w15:done="0"/>
  <w15:commentEx w15:paraId="74463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0BCE" w16cex:dateUtc="2020-10-19T17:57:00Z"/>
  <w16cex:commentExtensible w16cex:durableId="2339341A" w16cex:dateUtc="2020-10-20T15:02:00Z"/>
  <w16cex:commentExtensible w16cex:durableId="23393E37" w16cex:dateUtc="2020-10-20T15:45:00Z"/>
  <w16cex:commentExtensible w16cex:durableId="23394093" w16cex:dateUtc="2020-10-20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B9E27" w16cid:durableId="23380BCE"/>
  <w16cid:commentId w16cid:paraId="7750F020" w16cid:durableId="2339341A"/>
  <w16cid:commentId w16cid:paraId="7DB77E2C" w16cid:durableId="23393E37"/>
  <w16cid:commentId w16cid:paraId="74463A51" w16cid:durableId="233940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CD6BA" w14:textId="77777777" w:rsidR="001F4CE6" w:rsidRDefault="001F4CE6" w:rsidP="00ED3A93">
      <w:pPr>
        <w:spacing w:line="240" w:lineRule="auto"/>
      </w:pPr>
      <w:r>
        <w:separator/>
      </w:r>
    </w:p>
  </w:endnote>
  <w:endnote w:type="continuationSeparator" w:id="0">
    <w:p w14:paraId="478CEAD9" w14:textId="77777777" w:rsidR="001F4CE6" w:rsidRDefault="001F4CE6"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FA3E" w14:textId="77777777" w:rsidR="00774DE2" w:rsidRDefault="00774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0E356" w14:textId="77777777" w:rsidR="00774DE2" w:rsidRDefault="00774D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57DE9" w14:textId="77777777" w:rsidR="00774DE2" w:rsidRDefault="00774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0676E" w14:textId="77777777" w:rsidR="001F4CE6" w:rsidRDefault="001F4CE6" w:rsidP="00ED3A93">
      <w:pPr>
        <w:spacing w:line="240" w:lineRule="auto"/>
      </w:pPr>
      <w:r>
        <w:separator/>
      </w:r>
    </w:p>
  </w:footnote>
  <w:footnote w:type="continuationSeparator" w:id="0">
    <w:p w14:paraId="6C682C23" w14:textId="77777777" w:rsidR="001F4CE6" w:rsidRDefault="001F4CE6" w:rsidP="00ED3A93">
      <w:pPr>
        <w:spacing w:line="240" w:lineRule="auto"/>
      </w:pPr>
      <w:r>
        <w:continuationSeparator/>
      </w:r>
    </w:p>
  </w:footnote>
  <w:footnote w:id="1">
    <w:p w14:paraId="50E7E7A6" w14:textId="77777777" w:rsidR="00774DE2" w:rsidRDefault="00774DE2">
      <w:pPr>
        <w:pStyle w:val="FootnoteText"/>
      </w:pPr>
      <w:r>
        <w:rPr>
          <w:rStyle w:val="FootnoteReference"/>
        </w:rPr>
        <w:footnoteRef/>
      </w:r>
      <w:r>
        <w:t xml:space="preserve"> A practical joke or fool’s errand in which one tricks an unsuspecting individual into trying to locate something that does not exist, often an animal called a “snipe.”</w:t>
      </w:r>
    </w:p>
  </w:footnote>
  <w:footnote w:id="2">
    <w:p w14:paraId="6BAEBC85" w14:textId="77777777" w:rsidR="00774DE2" w:rsidRDefault="00774DE2">
      <w:pPr>
        <w:pStyle w:val="FootnoteText"/>
      </w:pPr>
      <w:r>
        <w:rPr>
          <w:rStyle w:val="FootnoteReference"/>
        </w:rPr>
        <w:footnoteRef/>
      </w:r>
      <w:r>
        <w:t xml:space="preserve"> Clovis points are stone artifacts associated with a prehistoric Paleoamerican culture </w:t>
      </w:r>
      <w:r w:rsidR="007201A4">
        <w:t>located in what is now the Americas</w:t>
      </w:r>
      <w:r w:rsidR="00F028B6">
        <w:t xml:space="preserve"> that existed from around 11,050</w:t>
      </w:r>
      <w:r w:rsidR="007201A4">
        <w:t xml:space="preserve"> B</w:t>
      </w:r>
      <w:r w:rsidR="00F028B6">
        <w:t>CE</w:t>
      </w:r>
      <w:r w:rsidR="00463AEE">
        <w:t xml:space="preserve"> to 9,</w:t>
      </w:r>
      <w:r w:rsidR="00F028B6">
        <w:t>0</w:t>
      </w:r>
      <w:r w:rsidR="00463AEE">
        <w:t>50 BCE</w:t>
      </w:r>
      <w:r w:rsidR="00F028B6">
        <w:t>.</w:t>
      </w:r>
      <w:r w:rsidR="007201A4">
        <w:t xml:space="preserve">  They take their name from the city of Clovis, New Mexico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51AF" w14:textId="77777777" w:rsidR="00774DE2" w:rsidRDefault="00255E26">
    <w:pPr>
      <w:pStyle w:val="Header"/>
    </w:pPr>
    <w:r>
      <w:rPr>
        <w:noProof/>
      </w:rPr>
      <w:pict w14:anchorId="36A13E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914282" o:spid="_x0000_s2050"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18.001"/>
          <w10:wrap anchorx="margin" anchory="margin"/>
        </v:shape>
      </w:pict>
    </w:r>
    <w:r w:rsidR="00774DE2">
      <w:rPr>
        <w:noProof/>
      </w:rPr>
      <mc:AlternateContent>
        <mc:Choice Requires="wps">
          <w:drawing>
            <wp:anchor distT="0" distB="0" distL="114300" distR="114300" simplePos="0" relativeHeight="251657728" behindDoc="1" locked="0" layoutInCell="0" allowOverlap="1" wp14:anchorId="62F9E1D2" wp14:editId="27592FCC">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3973F5B" w14:textId="77777777" w:rsidR="00774DE2" w:rsidRDefault="00774DE2"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6C2A" w14:textId="77777777" w:rsidR="00774DE2" w:rsidRPr="00ED3A93" w:rsidRDefault="00255E26" w:rsidP="00ED3A93">
    <w:pPr>
      <w:pStyle w:val="Header"/>
      <w:tabs>
        <w:tab w:val="left" w:pos="9000"/>
      </w:tabs>
    </w:pPr>
    <w:r>
      <w:rPr>
        <w:noProof/>
      </w:rPr>
      <w:pict w14:anchorId="238B7E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914283" o:spid="_x0000_s2051"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18.001"/>
          <w10:wrap anchorx="margin" anchory="margin"/>
        </v:shape>
      </w:pict>
    </w:r>
    <w:r w:rsidR="00774DE2" w:rsidRPr="00E122BE">
      <w:t xml:space="preserve">Technology Maturity Level and </w:t>
    </w:r>
    <w:r w:rsidR="00774DE2">
      <w:t>Technology Transfer Outcomes</w:t>
    </w:r>
    <w:r w:rsidR="00774DE2">
      <w:tab/>
    </w:r>
    <w:r w:rsidR="00774DE2" w:rsidRPr="00ED3A93">
      <w:fldChar w:fldCharType="begin"/>
    </w:r>
    <w:r w:rsidR="00774DE2" w:rsidRPr="00ED3A93">
      <w:instrText xml:space="preserve"> PAGE   \* MERGEFORMAT </w:instrText>
    </w:r>
    <w:r w:rsidR="00774DE2" w:rsidRPr="00ED3A93">
      <w:fldChar w:fldCharType="separate"/>
    </w:r>
    <w:r w:rsidR="008B653A">
      <w:rPr>
        <w:noProof/>
      </w:rPr>
      <w:t>2</w:t>
    </w:r>
    <w:r w:rsidR="00774DE2"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74D56" w14:textId="77777777" w:rsidR="00774DE2" w:rsidRPr="00ED3A93" w:rsidRDefault="00255E26" w:rsidP="00ED3A93">
    <w:pPr>
      <w:pStyle w:val="Header"/>
      <w:tabs>
        <w:tab w:val="left" w:pos="9000"/>
      </w:tabs>
    </w:pPr>
    <w:r>
      <w:rPr>
        <w:noProof/>
      </w:rPr>
      <w:pict w14:anchorId="397823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914281" o:spid="_x0000_s2049"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18.001"/>
          <w10:wrap anchorx="margin" anchory="margin"/>
        </v:shape>
      </w:pict>
    </w:r>
    <w:r w:rsidR="00774DE2">
      <w:t>RUNNING HEAD: Technology Maturity Level and Technology Transfer Outcomes</w:t>
    </w:r>
    <w:r w:rsidR="00774DE2">
      <w:tab/>
    </w:r>
    <w:r w:rsidR="00774DE2" w:rsidRPr="00ED3A93">
      <w:fldChar w:fldCharType="begin"/>
    </w:r>
    <w:r w:rsidR="00774DE2" w:rsidRPr="00ED3A93">
      <w:instrText xml:space="preserve"> PAGE   \* MERGEFORMAT </w:instrText>
    </w:r>
    <w:r w:rsidR="00774DE2" w:rsidRPr="00ED3A93">
      <w:fldChar w:fldCharType="separate"/>
    </w:r>
    <w:r w:rsidR="008B653A">
      <w:rPr>
        <w:noProof/>
      </w:rPr>
      <w:t>1</w:t>
    </w:r>
    <w:r w:rsidR="00774DE2"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Gilsinan">
    <w15:presenceInfo w15:providerId="Windows Live" w15:userId="32f47de1724c8ca4"/>
  </w15:person>
  <w15:person w15:author="James Gislsinan">
    <w15:presenceInfo w15:providerId="Windows Live" w15:userId="32f47de1724c8c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A93"/>
    <w:rsid w:val="0000151C"/>
    <w:rsid w:val="00002323"/>
    <w:rsid w:val="00004260"/>
    <w:rsid w:val="00004C79"/>
    <w:rsid w:val="00004D42"/>
    <w:rsid w:val="000064BC"/>
    <w:rsid w:val="00006702"/>
    <w:rsid w:val="0000675F"/>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7769"/>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1DB"/>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25A9"/>
    <w:rsid w:val="0010301B"/>
    <w:rsid w:val="00103CE2"/>
    <w:rsid w:val="001055B9"/>
    <w:rsid w:val="00105C61"/>
    <w:rsid w:val="0010652D"/>
    <w:rsid w:val="0011020F"/>
    <w:rsid w:val="001107F4"/>
    <w:rsid w:val="00110C8B"/>
    <w:rsid w:val="00112675"/>
    <w:rsid w:val="00113022"/>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3A"/>
    <w:rsid w:val="0013285B"/>
    <w:rsid w:val="00133839"/>
    <w:rsid w:val="0013513F"/>
    <w:rsid w:val="00135498"/>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826"/>
    <w:rsid w:val="0016092D"/>
    <w:rsid w:val="001612C0"/>
    <w:rsid w:val="001632C5"/>
    <w:rsid w:val="00163BDE"/>
    <w:rsid w:val="00163C28"/>
    <w:rsid w:val="00167680"/>
    <w:rsid w:val="00170BD8"/>
    <w:rsid w:val="00170C2E"/>
    <w:rsid w:val="001740CD"/>
    <w:rsid w:val="0017710C"/>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6803"/>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4CE6"/>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2041C"/>
    <w:rsid w:val="00220DEF"/>
    <w:rsid w:val="00221116"/>
    <w:rsid w:val="0022349D"/>
    <w:rsid w:val="00223585"/>
    <w:rsid w:val="002250FA"/>
    <w:rsid w:val="002253CF"/>
    <w:rsid w:val="00225D36"/>
    <w:rsid w:val="00226860"/>
    <w:rsid w:val="00227EEF"/>
    <w:rsid w:val="002302B6"/>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5E26"/>
    <w:rsid w:val="00257836"/>
    <w:rsid w:val="00257EA3"/>
    <w:rsid w:val="00262B2D"/>
    <w:rsid w:val="002636DF"/>
    <w:rsid w:val="002645FC"/>
    <w:rsid w:val="00264F4B"/>
    <w:rsid w:val="00265134"/>
    <w:rsid w:val="00265EB1"/>
    <w:rsid w:val="0026749E"/>
    <w:rsid w:val="00267F15"/>
    <w:rsid w:val="00270B1F"/>
    <w:rsid w:val="00270E31"/>
    <w:rsid w:val="0027207C"/>
    <w:rsid w:val="002721C7"/>
    <w:rsid w:val="00273338"/>
    <w:rsid w:val="00274047"/>
    <w:rsid w:val="002753EB"/>
    <w:rsid w:val="002814DF"/>
    <w:rsid w:val="0028257B"/>
    <w:rsid w:val="00283A7B"/>
    <w:rsid w:val="00283EFA"/>
    <w:rsid w:val="00287B8D"/>
    <w:rsid w:val="00290F48"/>
    <w:rsid w:val="00291952"/>
    <w:rsid w:val="00291B69"/>
    <w:rsid w:val="00292529"/>
    <w:rsid w:val="002925A3"/>
    <w:rsid w:val="00294291"/>
    <w:rsid w:val="002954DC"/>
    <w:rsid w:val="002A2253"/>
    <w:rsid w:val="002A2C8B"/>
    <w:rsid w:val="002A30C6"/>
    <w:rsid w:val="002A3328"/>
    <w:rsid w:val="002A5D75"/>
    <w:rsid w:val="002A7951"/>
    <w:rsid w:val="002B0C61"/>
    <w:rsid w:val="002B0F90"/>
    <w:rsid w:val="002B15C1"/>
    <w:rsid w:val="002B63D3"/>
    <w:rsid w:val="002B6500"/>
    <w:rsid w:val="002C211E"/>
    <w:rsid w:val="002C236D"/>
    <w:rsid w:val="002C4AEE"/>
    <w:rsid w:val="002C62F7"/>
    <w:rsid w:val="002C7A73"/>
    <w:rsid w:val="002C7E22"/>
    <w:rsid w:val="002D2A1C"/>
    <w:rsid w:val="002D50B2"/>
    <w:rsid w:val="002D5F98"/>
    <w:rsid w:val="002E1707"/>
    <w:rsid w:val="002E208E"/>
    <w:rsid w:val="002E22F4"/>
    <w:rsid w:val="002E2873"/>
    <w:rsid w:val="002E34EE"/>
    <w:rsid w:val="002E4651"/>
    <w:rsid w:val="002E4E23"/>
    <w:rsid w:val="002E7327"/>
    <w:rsid w:val="002F08DF"/>
    <w:rsid w:val="002F1404"/>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457F"/>
    <w:rsid w:val="00354627"/>
    <w:rsid w:val="00355404"/>
    <w:rsid w:val="0035640A"/>
    <w:rsid w:val="00356B30"/>
    <w:rsid w:val="00356BB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258"/>
    <w:rsid w:val="00384799"/>
    <w:rsid w:val="00386242"/>
    <w:rsid w:val="00390AEE"/>
    <w:rsid w:val="00390EFA"/>
    <w:rsid w:val="003914BC"/>
    <w:rsid w:val="00391DE0"/>
    <w:rsid w:val="00393EC8"/>
    <w:rsid w:val="00395611"/>
    <w:rsid w:val="00395942"/>
    <w:rsid w:val="00396493"/>
    <w:rsid w:val="00397B3A"/>
    <w:rsid w:val="003A082E"/>
    <w:rsid w:val="003A37F2"/>
    <w:rsid w:val="003A5533"/>
    <w:rsid w:val="003A56A1"/>
    <w:rsid w:val="003A66DF"/>
    <w:rsid w:val="003A6EEB"/>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721A2"/>
    <w:rsid w:val="00475281"/>
    <w:rsid w:val="004753DF"/>
    <w:rsid w:val="00477E2B"/>
    <w:rsid w:val="004819C5"/>
    <w:rsid w:val="00482E41"/>
    <w:rsid w:val="00482F2B"/>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252E"/>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306"/>
    <w:rsid w:val="005204D9"/>
    <w:rsid w:val="00520DC6"/>
    <w:rsid w:val="005229B5"/>
    <w:rsid w:val="00522D65"/>
    <w:rsid w:val="0052320E"/>
    <w:rsid w:val="00523F7F"/>
    <w:rsid w:val="005248F2"/>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5100A"/>
    <w:rsid w:val="005527C8"/>
    <w:rsid w:val="005559B3"/>
    <w:rsid w:val="00556E08"/>
    <w:rsid w:val="0055716A"/>
    <w:rsid w:val="00557C0C"/>
    <w:rsid w:val="005615FD"/>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1CFA"/>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72DC"/>
    <w:rsid w:val="00640E07"/>
    <w:rsid w:val="006410AD"/>
    <w:rsid w:val="00641B11"/>
    <w:rsid w:val="00642C55"/>
    <w:rsid w:val="00644208"/>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217"/>
    <w:rsid w:val="00697BD3"/>
    <w:rsid w:val="00697F63"/>
    <w:rsid w:val="006A251D"/>
    <w:rsid w:val="006A314D"/>
    <w:rsid w:val="006A3275"/>
    <w:rsid w:val="006A4B6F"/>
    <w:rsid w:val="006A546F"/>
    <w:rsid w:val="006B1C5B"/>
    <w:rsid w:val="006B44ED"/>
    <w:rsid w:val="006B59AE"/>
    <w:rsid w:val="006B5BAF"/>
    <w:rsid w:val="006C0541"/>
    <w:rsid w:val="006C096C"/>
    <w:rsid w:val="006C0A3E"/>
    <w:rsid w:val="006C5F4B"/>
    <w:rsid w:val="006C6B15"/>
    <w:rsid w:val="006C7867"/>
    <w:rsid w:val="006D2E49"/>
    <w:rsid w:val="006D355B"/>
    <w:rsid w:val="006D3816"/>
    <w:rsid w:val="006D386A"/>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5332"/>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5EA"/>
    <w:rsid w:val="008D118A"/>
    <w:rsid w:val="008D15E2"/>
    <w:rsid w:val="008D51F3"/>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697"/>
    <w:rsid w:val="008F6939"/>
    <w:rsid w:val="00901D8E"/>
    <w:rsid w:val="009023C6"/>
    <w:rsid w:val="0090461C"/>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57EB"/>
    <w:rsid w:val="009B5B25"/>
    <w:rsid w:val="009B6D22"/>
    <w:rsid w:val="009C1768"/>
    <w:rsid w:val="009C1D63"/>
    <w:rsid w:val="009C1DBF"/>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74C"/>
    <w:rsid w:val="009E697C"/>
    <w:rsid w:val="009F22AD"/>
    <w:rsid w:val="009F2361"/>
    <w:rsid w:val="009F2582"/>
    <w:rsid w:val="009F2B70"/>
    <w:rsid w:val="009F3B36"/>
    <w:rsid w:val="009F3DF7"/>
    <w:rsid w:val="009F4502"/>
    <w:rsid w:val="009F46FC"/>
    <w:rsid w:val="009F5A14"/>
    <w:rsid w:val="009F5C49"/>
    <w:rsid w:val="009F613C"/>
    <w:rsid w:val="009F6EAA"/>
    <w:rsid w:val="009F7AA6"/>
    <w:rsid w:val="009F7BF8"/>
    <w:rsid w:val="00A03066"/>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61C3"/>
    <w:rsid w:val="00A94102"/>
    <w:rsid w:val="00A943B4"/>
    <w:rsid w:val="00A9478E"/>
    <w:rsid w:val="00A94AAE"/>
    <w:rsid w:val="00A94E70"/>
    <w:rsid w:val="00A95B39"/>
    <w:rsid w:val="00AA02F5"/>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31C38"/>
    <w:rsid w:val="00B31D48"/>
    <w:rsid w:val="00B32D1E"/>
    <w:rsid w:val="00B359D6"/>
    <w:rsid w:val="00B36ADD"/>
    <w:rsid w:val="00B4066E"/>
    <w:rsid w:val="00B40BA9"/>
    <w:rsid w:val="00B42045"/>
    <w:rsid w:val="00B4635C"/>
    <w:rsid w:val="00B4636A"/>
    <w:rsid w:val="00B46C1A"/>
    <w:rsid w:val="00B4714F"/>
    <w:rsid w:val="00B47B99"/>
    <w:rsid w:val="00B50A7A"/>
    <w:rsid w:val="00B531E1"/>
    <w:rsid w:val="00B541DF"/>
    <w:rsid w:val="00B55F48"/>
    <w:rsid w:val="00B571EC"/>
    <w:rsid w:val="00B6408B"/>
    <w:rsid w:val="00B643CD"/>
    <w:rsid w:val="00B64B16"/>
    <w:rsid w:val="00B6696B"/>
    <w:rsid w:val="00B669B5"/>
    <w:rsid w:val="00B71CE0"/>
    <w:rsid w:val="00B740D2"/>
    <w:rsid w:val="00B758B0"/>
    <w:rsid w:val="00B75B9A"/>
    <w:rsid w:val="00B76741"/>
    <w:rsid w:val="00B76EEE"/>
    <w:rsid w:val="00B80784"/>
    <w:rsid w:val="00B8112A"/>
    <w:rsid w:val="00B813EB"/>
    <w:rsid w:val="00B81D37"/>
    <w:rsid w:val="00B81D67"/>
    <w:rsid w:val="00B844FA"/>
    <w:rsid w:val="00B852A8"/>
    <w:rsid w:val="00B8661C"/>
    <w:rsid w:val="00B907C2"/>
    <w:rsid w:val="00B90C2A"/>
    <w:rsid w:val="00B9113F"/>
    <w:rsid w:val="00B91BEB"/>
    <w:rsid w:val="00B92D77"/>
    <w:rsid w:val="00B93A5C"/>
    <w:rsid w:val="00B94139"/>
    <w:rsid w:val="00B953E6"/>
    <w:rsid w:val="00B96C5C"/>
    <w:rsid w:val="00BA308E"/>
    <w:rsid w:val="00BA4C6B"/>
    <w:rsid w:val="00BA6B02"/>
    <w:rsid w:val="00BA79C9"/>
    <w:rsid w:val="00BB0690"/>
    <w:rsid w:val="00BB2F1E"/>
    <w:rsid w:val="00BB40ED"/>
    <w:rsid w:val="00BB4827"/>
    <w:rsid w:val="00BB4D68"/>
    <w:rsid w:val="00BB60F6"/>
    <w:rsid w:val="00BB6440"/>
    <w:rsid w:val="00BC25BD"/>
    <w:rsid w:val="00BC339F"/>
    <w:rsid w:val="00BC3D18"/>
    <w:rsid w:val="00BC4178"/>
    <w:rsid w:val="00BC57DD"/>
    <w:rsid w:val="00BC581D"/>
    <w:rsid w:val="00BC5CD8"/>
    <w:rsid w:val="00BD171E"/>
    <w:rsid w:val="00BD1F64"/>
    <w:rsid w:val="00BD3740"/>
    <w:rsid w:val="00BD40A1"/>
    <w:rsid w:val="00BD50B4"/>
    <w:rsid w:val="00BD5BBD"/>
    <w:rsid w:val="00BD6F1B"/>
    <w:rsid w:val="00BE0CC5"/>
    <w:rsid w:val="00BE3875"/>
    <w:rsid w:val="00BE3FAD"/>
    <w:rsid w:val="00BE400E"/>
    <w:rsid w:val="00BE54D5"/>
    <w:rsid w:val="00BE6449"/>
    <w:rsid w:val="00BE7BEF"/>
    <w:rsid w:val="00BF1396"/>
    <w:rsid w:val="00BF2D6F"/>
    <w:rsid w:val="00BF4325"/>
    <w:rsid w:val="00BF6CDD"/>
    <w:rsid w:val="00BF75C5"/>
    <w:rsid w:val="00C00C51"/>
    <w:rsid w:val="00C01043"/>
    <w:rsid w:val="00C019CE"/>
    <w:rsid w:val="00C01EE1"/>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364A"/>
    <w:rsid w:val="00C3533E"/>
    <w:rsid w:val="00C37C82"/>
    <w:rsid w:val="00C4030A"/>
    <w:rsid w:val="00C407A3"/>
    <w:rsid w:val="00C411DD"/>
    <w:rsid w:val="00C41AB8"/>
    <w:rsid w:val="00C420AE"/>
    <w:rsid w:val="00C4502E"/>
    <w:rsid w:val="00C47E1D"/>
    <w:rsid w:val="00C5065A"/>
    <w:rsid w:val="00C50AFC"/>
    <w:rsid w:val="00C50BC3"/>
    <w:rsid w:val="00C51D14"/>
    <w:rsid w:val="00C536E1"/>
    <w:rsid w:val="00C55F39"/>
    <w:rsid w:val="00C57728"/>
    <w:rsid w:val="00C62809"/>
    <w:rsid w:val="00C63078"/>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4D7"/>
    <w:rsid w:val="00CA7BC1"/>
    <w:rsid w:val="00CB091B"/>
    <w:rsid w:val="00CB222C"/>
    <w:rsid w:val="00CB28A0"/>
    <w:rsid w:val="00CB3663"/>
    <w:rsid w:val="00CB3C72"/>
    <w:rsid w:val="00CB5C39"/>
    <w:rsid w:val="00CB6D16"/>
    <w:rsid w:val="00CB76CC"/>
    <w:rsid w:val="00CB7BA8"/>
    <w:rsid w:val="00CC0B3C"/>
    <w:rsid w:val="00CC4511"/>
    <w:rsid w:val="00CC5DF8"/>
    <w:rsid w:val="00CC77FE"/>
    <w:rsid w:val="00CC78D0"/>
    <w:rsid w:val="00CD1AAD"/>
    <w:rsid w:val="00CD1E66"/>
    <w:rsid w:val="00CD47D5"/>
    <w:rsid w:val="00CD58EA"/>
    <w:rsid w:val="00CE098A"/>
    <w:rsid w:val="00CE098E"/>
    <w:rsid w:val="00CE498E"/>
    <w:rsid w:val="00CE5700"/>
    <w:rsid w:val="00CE58F8"/>
    <w:rsid w:val="00CE5ADF"/>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5FCF"/>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427A"/>
    <w:rsid w:val="00D34FBE"/>
    <w:rsid w:val="00D350B1"/>
    <w:rsid w:val="00D35106"/>
    <w:rsid w:val="00D37CC1"/>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66E8"/>
    <w:rsid w:val="00D97644"/>
    <w:rsid w:val="00DA07AA"/>
    <w:rsid w:val="00DA1842"/>
    <w:rsid w:val="00DA191C"/>
    <w:rsid w:val="00DA19BD"/>
    <w:rsid w:val="00DA1A29"/>
    <w:rsid w:val="00DA20C8"/>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5B21"/>
    <w:rsid w:val="00E17386"/>
    <w:rsid w:val="00E17D03"/>
    <w:rsid w:val="00E237F7"/>
    <w:rsid w:val="00E23AAA"/>
    <w:rsid w:val="00E246A4"/>
    <w:rsid w:val="00E24908"/>
    <w:rsid w:val="00E251AD"/>
    <w:rsid w:val="00E2588F"/>
    <w:rsid w:val="00E2728C"/>
    <w:rsid w:val="00E27FA8"/>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6B21"/>
    <w:rsid w:val="00E77C53"/>
    <w:rsid w:val="00E806FF"/>
    <w:rsid w:val="00E814CA"/>
    <w:rsid w:val="00E81911"/>
    <w:rsid w:val="00E81F51"/>
    <w:rsid w:val="00E82416"/>
    <w:rsid w:val="00E8568B"/>
    <w:rsid w:val="00E8736C"/>
    <w:rsid w:val="00E87B78"/>
    <w:rsid w:val="00E87EB3"/>
    <w:rsid w:val="00E90400"/>
    <w:rsid w:val="00E924E3"/>
    <w:rsid w:val="00E938AD"/>
    <w:rsid w:val="00E93F6D"/>
    <w:rsid w:val="00E958C4"/>
    <w:rsid w:val="00EA29A6"/>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089"/>
    <w:rsid w:val="00F028B6"/>
    <w:rsid w:val="00F06220"/>
    <w:rsid w:val="00F07825"/>
    <w:rsid w:val="00F10B43"/>
    <w:rsid w:val="00F11CA7"/>
    <w:rsid w:val="00F11F1A"/>
    <w:rsid w:val="00F12833"/>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361"/>
    <w:rsid w:val="00FA0FE1"/>
    <w:rsid w:val="00FA175D"/>
    <w:rsid w:val="00FA26BC"/>
    <w:rsid w:val="00FA4301"/>
    <w:rsid w:val="00FA52BD"/>
    <w:rsid w:val="00FA52C4"/>
    <w:rsid w:val="00FA5E02"/>
    <w:rsid w:val="00FB2F0B"/>
    <w:rsid w:val="00FB4FEE"/>
    <w:rsid w:val="00FB51DD"/>
    <w:rsid w:val="00FB5587"/>
    <w:rsid w:val="00FB6C0D"/>
    <w:rsid w:val="00FC0ABA"/>
    <w:rsid w:val="00FC0FAF"/>
    <w:rsid w:val="00FC2FB6"/>
    <w:rsid w:val="00FC39AB"/>
    <w:rsid w:val="00FC49D7"/>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00A755"/>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e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8.emf"/><Relationship Id="rId31"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6CE0B-5971-4D5A-8542-DC3B657B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101</Pages>
  <Words>23689</Words>
  <Characters>135033</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James Gilsinan</cp:lastModifiedBy>
  <cp:revision>22</cp:revision>
  <cp:lastPrinted>2020-05-08T20:03:00Z</cp:lastPrinted>
  <dcterms:created xsi:type="dcterms:W3CDTF">2020-10-19T15:29:00Z</dcterms:created>
  <dcterms:modified xsi:type="dcterms:W3CDTF">2020-10-21T15:12:00Z</dcterms:modified>
</cp:coreProperties>
</file>