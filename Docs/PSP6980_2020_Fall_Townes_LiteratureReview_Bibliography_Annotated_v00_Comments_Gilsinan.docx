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758A6" w14:textId="77777777" w:rsidR="00E562EE" w:rsidRDefault="00E562EE" w:rsidP="00E562EE">
      <w:pPr>
        <w:spacing w:line="480" w:lineRule="auto"/>
        <w:jc w:val="center"/>
        <w:rPr>
          <w:rFonts w:ascii="Times New Roman" w:eastAsia="Calibri" w:hAnsi="Times New Roman" w:cs="Times New Roman"/>
          <w:sz w:val="24"/>
          <w:szCs w:val="24"/>
        </w:rPr>
      </w:pPr>
    </w:p>
    <w:p w14:paraId="7720949E" w14:textId="77777777" w:rsidR="00E562EE" w:rsidRDefault="00E562EE" w:rsidP="00E562EE">
      <w:pPr>
        <w:spacing w:line="480" w:lineRule="auto"/>
        <w:jc w:val="center"/>
        <w:rPr>
          <w:rFonts w:ascii="Times New Roman" w:eastAsia="Calibri" w:hAnsi="Times New Roman" w:cs="Times New Roman"/>
          <w:sz w:val="24"/>
          <w:szCs w:val="24"/>
        </w:rPr>
      </w:pPr>
    </w:p>
    <w:p w14:paraId="37F27A12" w14:textId="77777777" w:rsidR="00E562EE" w:rsidRDefault="00E562EE" w:rsidP="00E562EE">
      <w:pPr>
        <w:spacing w:line="480" w:lineRule="auto"/>
        <w:jc w:val="center"/>
        <w:rPr>
          <w:rFonts w:ascii="Times New Roman" w:eastAsia="Calibri" w:hAnsi="Times New Roman" w:cs="Times New Roman"/>
          <w:sz w:val="24"/>
          <w:szCs w:val="24"/>
        </w:rPr>
      </w:pPr>
    </w:p>
    <w:p w14:paraId="6C41C400" w14:textId="77777777" w:rsidR="00E562EE" w:rsidRDefault="00E562EE" w:rsidP="009C7AA7">
      <w:pPr>
        <w:spacing w:line="480" w:lineRule="auto"/>
        <w:jc w:val="center"/>
        <w:rPr>
          <w:rFonts w:ascii="Times New Roman" w:eastAsia="Calibri" w:hAnsi="Times New Roman" w:cs="Times New Roman"/>
          <w:sz w:val="24"/>
          <w:szCs w:val="24"/>
        </w:rPr>
      </w:pPr>
    </w:p>
    <w:p w14:paraId="32092E6F" w14:textId="77777777" w:rsidR="00E562EE" w:rsidRDefault="00E562EE" w:rsidP="00E562EE">
      <w:pPr>
        <w:spacing w:line="480" w:lineRule="auto"/>
        <w:jc w:val="center"/>
        <w:rPr>
          <w:rFonts w:ascii="Times New Roman" w:eastAsia="Calibri" w:hAnsi="Times New Roman" w:cs="Times New Roman"/>
          <w:sz w:val="24"/>
          <w:szCs w:val="24"/>
        </w:rPr>
      </w:pPr>
    </w:p>
    <w:p w14:paraId="25472AAC" w14:textId="77777777" w:rsidR="00E562EE" w:rsidRDefault="00E562EE" w:rsidP="00E562EE">
      <w:pPr>
        <w:spacing w:line="480" w:lineRule="auto"/>
        <w:jc w:val="center"/>
        <w:rPr>
          <w:rFonts w:ascii="Times New Roman" w:eastAsia="Calibri" w:hAnsi="Times New Roman" w:cs="Times New Roman"/>
          <w:sz w:val="24"/>
          <w:szCs w:val="24"/>
        </w:rPr>
      </w:pPr>
    </w:p>
    <w:p w14:paraId="363CD3DD" w14:textId="77777777"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000D2CCD">
        <w:rPr>
          <w:rFonts w:ascii="Times New Roman" w:eastAsia="Calibri" w:hAnsi="Times New Roman" w:cs="Times New Roman"/>
          <w:sz w:val="24"/>
          <w:szCs w:val="24"/>
        </w:rPr>
        <w:t>f</w:t>
      </w:r>
      <w:r w:rsidRPr="00E562EE">
        <w:rPr>
          <w:rFonts w:ascii="Times New Roman" w:eastAsia="Calibri" w:hAnsi="Times New Roman" w:cs="Times New Roman"/>
          <w:sz w:val="24"/>
          <w:szCs w:val="24"/>
        </w:rPr>
        <w:t xml:space="preserve"> </w:t>
      </w:r>
      <w:r w:rsidR="00694BAF">
        <w:rPr>
          <w:rFonts w:ascii="Times New Roman" w:eastAsia="Calibri" w:hAnsi="Times New Roman" w:cs="Times New Roman"/>
          <w:sz w:val="24"/>
          <w:szCs w:val="24"/>
        </w:rPr>
        <w:t xml:space="preserve">the </w:t>
      </w:r>
      <w:r w:rsidRPr="00E562EE">
        <w:rPr>
          <w:rFonts w:ascii="Times New Roman" w:eastAsia="Calibri" w:hAnsi="Times New Roman" w:cs="Times New Roman"/>
          <w:sz w:val="24"/>
          <w:szCs w:val="24"/>
        </w:rPr>
        <w:t>Literature R</w:t>
      </w:r>
      <w:r w:rsidR="000D2CCD">
        <w:rPr>
          <w:rFonts w:ascii="Times New Roman" w:eastAsia="Calibri" w:hAnsi="Times New Roman" w:cs="Times New Roman"/>
          <w:sz w:val="24"/>
          <w:szCs w:val="24"/>
        </w:rPr>
        <w:t>elated to</w:t>
      </w:r>
      <w:r w:rsidR="00C6182C">
        <w:rPr>
          <w:rFonts w:ascii="Times New Roman" w:eastAsia="Calibri" w:hAnsi="Times New Roman" w:cs="Times New Roman"/>
          <w:sz w:val="24"/>
          <w:szCs w:val="24"/>
        </w:rPr>
        <w:t xml:space="preserve"> a Proposed Study of</w:t>
      </w:r>
      <w:r w:rsidR="000D2CCD">
        <w:rPr>
          <w:rFonts w:ascii="Times New Roman" w:eastAsia="Calibri" w:hAnsi="Times New Roman" w:cs="Times New Roman"/>
          <w:sz w:val="24"/>
          <w:szCs w:val="24"/>
        </w:rPr>
        <w:t xml:space="preserve"> the Influence</w:t>
      </w:r>
      <w:r w:rsidR="00C6182C">
        <w:rPr>
          <w:rFonts w:ascii="Times New Roman" w:eastAsia="Calibri" w:hAnsi="Times New Roman" w:cs="Times New Roman"/>
          <w:sz w:val="24"/>
          <w:szCs w:val="24"/>
        </w:rPr>
        <w:t xml:space="preserve"> of Development Stage o</w:t>
      </w:r>
      <w:r w:rsidRPr="00E562EE">
        <w:rPr>
          <w:rFonts w:ascii="Times New Roman" w:eastAsia="Calibri" w:hAnsi="Times New Roman" w:cs="Times New Roman"/>
          <w:sz w:val="24"/>
          <w:szCs w:val="24"/>
        </w:rPr>
        <w:t>n University Technology Transfer</w:t>
      </w:r>
      <w:r w:rsidR="000D2CCD">
        <w:rPr>
          <w:rFonts w:ascii="Times New Roman" w:eastAsia="Calibri" w:hAnsi="Times New Roman" w:cs="Times New Roman"/>
          <w:sz w:val="24"/>
          <w:szCs w:val="24"/>
        </w:rPr>
        <w:t xml:space="preserve"> Outcomes </w:t>
      </w:r>
      <w:r w:rsidRPr="00E562EE">
        <w:rPr>
          <w:rFonts w:ascii="Times New Roman" w:eastAsia="Calibri" w:hAnsi="Times New Roman" w:cs="Times New Roman"/>
          <w:sz w:val="24"/>
          <w:szCs w:val="24"/>
        </w:rPr>
        <w:t>and the Implications for Public Policy</w:t>
      </w:r>
      <w:r w:rsidR="00C6182C" w:rsidRPr="00C6182C">
        <w:rPr>
          <w:rFonts w:ascii="Times New Roman" w:eastAsia="Calibri" w:hAnsi="Times New Roman" w:cs="Times New Roman"/>
          <w:sz w:val="24"/>
          <w:szCs w:val="24"/>
        </w:rPr>
        <w:t xml:space="preserve"> </w:t>
      </w:r>
      <w:r w:rsidR="00C6182C">
        <w:rPr>
          <w:rFonts w:ascii="Times New Roman" w:eastAsia="Calibri" w:hAnsi="Times New Roman" w:cs="Times New Roman"/>
          <w:sz w:val="24"/>
          <w:szCs w:val="24"/>
        </w:rPr>
        <w:t xml:space="preserve">with an </w:t>
      </w:r>
      <w:r w:rsidR="00032152">
        <w:rPr>
          <w:rFonts w:ascii="Times New Roman" w:eastAsia="Calibri" w:hAnsi="Times New Roman" w:cs="Times New Roman"/>
          <w:sz w:val="24"/>
          <w:szCs w:val="24"/>
        </w:rPr>
        <w:t xml:space="preserve">Emphasis on Organization </w:t>
      </w:r>
      <w:r w:rsidR="00C6182C">
        <w:rPr>
          <w:rFonts w:ascii="Times New Roman" w:eastAsia="Calibri" w:hAnsi="Times New Roman" w:cs="Times New Roman"/>
          <w:sz w:val="24"/>
          <w:szCs w:val="24"/>
        </w:rPr>
        <w:t xml:space="preserve">and Decision </w:t>
      </w:r>
      <w:r w:rsidR="00032152">
        <w:rPr>
          <w:rFonts w:ascii="Times New Roman" w:eastAsia="Calibri" w:hAnsi="Times New Roman" w:cs="Times New Roman"/>
          <w:sz w:val="24"/>
          <w:szCs w:val="24"/>
        </w:rPr>
        <w:t>Making</w:t>
      </w:r>
    </w:p>
    <w:p w14:paraId="569894C8" w14:textId="77777777"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14:paraId="3690B225" w14:textId="77777777"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14:paraId="680F0816" w14:textId="77777777"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14:paraId="23B61B3F" w14:textId="77777777"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14:paraId="1C3FFEE7" w14:textId="77777777"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This annotated bibliography summarizes literature related to a </w:t>
      </w:r>
      <w:r w:rsidR="00B01664">
        <w:rPr>
          <w:rFonts w:ascii="Times New Roman" w:eastAsia="Calibri" w:hAnsi="Times New Roman" w:cs="Times New Roman"/>
          <w:sz w:val="24"/>
          <w:szCs w:val="24"/>
        </w:rPr>
        <w:t>proposed</w:t>
      </w:r>
      <w:r>
        <w:rPr>
          <w:rFonts w:ascii="Times New Roman" w:eastAsia="Calibri" w:hAnsi="Times New Roman" w:cs="Times New Roman"/>
          <w:sz w:val="24"/>
          <w:szCs w:val="24"/>
        </w:rPr>
        <w:t xml:space="preserve"> study of the </w:t>
      </w:r>
      <w:r w:rsidR="00B01664">
        <w:rPr>
          <w:rFonts w:ascii="Times New Roman" w:eastAsia="Calibri" w:hAnsi="Times New Roman" w:cs="Times New Roman"/>
          <w:sz w:val="24"/>
          <w:szCs w:val="24"/>
        </w:rPr>
        <w:t>influence</w:t>
      </w:r>
      <w:r w:rsidR="001A768A">
        <w:rPr>
          <w:rFonts w:ascii="Times New Roman" w:eastAsia="Calibri" w:hAnsi="Times New Roman" w:cs="Times New Roman"/>
          <w:sz w:val="24"/>
          <w:szCs w:val="24"/>
        </w:rPr>
        <w:t xml:space="preserve"> of development stage o</w:t>
      </w:r>
      <w:r>
        <w:rPr>
          <w:rFonts w:ascii="Times New Roman" w:eastAsia="Calibri" w:hAnsi="Times New Roman" w:cs="Times New Roman"/>
          <w:sz w:val="24"/>
          <w:szCs w:val="24"/>
        </w:rPr>
        <w:t>n university technology transfer</w:t>
      </w:r>
      <w:r w:rsidR="00B01664">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The preliminary research question to be examined is whether</w:t>
      </w:r>
      <w:r w:rsidRPr="00075220">
        <w:rPr>
          <w:rFonts w:ascii="Times New Roman" w:eastAsia="Calibri" w:hAnsi="Times New Roman" w:cs="Times New Roman"/>
          <w:sz w:val="24"/>
          <w:szCs w:val="24"/>
        </w:rPr>
        <w:t xml:space="preserve"> development stage </w:t>
      </w:r>
      <w:r w:rsidR="00EB175B">
        <w:rPr>
          <w:rFonts w:ascii="Times New Roman" w:eastAsia="Calibri" w:hAnsi="Times New Roman" w:cs="Times New Roman"/>
          <w:sz w:val="24"/>
          <w:szCs w:val="24"/>
        </w:rPr>
        <w:t>at least partially</w:t>
      </w:r>
      <w:r>
        <w:rPr>
          <w:rFonts w:ascii="Times New Roman" w:eastAsia="Calibri" w:hAnsi="Times New Roman" w:cs="Times New Roman"/>
          <w:sz w:val="24"/>
          <w:szCs w:val="24"/>
        </w:rPr>
        <w:t xml:space="preserve"> </w:t>
      </w:r>
      <w:r w:rsidRPr="00075220">
        <w:rPr>
          <w:rFonts w:ascii="Times New Roman" w:eastAsia="Calibri" w:hAnsi="Times New Roman" w:cs="Times New Roman"/>
          <w:sz w:val="24"/>
          <w:szCs w:val="24"/>
        </w:rPr>
        <w:t>explain</w:t>
      </w:r>
      <w:r w:rsidR="00EB175B">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why </w:t>
      </w:r>
      <w:r>
        <w:rPr>
          <w:rFonts w:ascii="Times New Roman" w:eastAsia="Calibri" w:hAnsi="Times New Roman" w:cs="Times New Roman"/>
          <w:sz w:val="24"/>
          <w:szCs w:val="24"/>
        </w:rPr>
        <w:t xml:space="preserve">private sector </w:t>
      </w:r>
      <w:r w:rsidR="001A768A">
        <w:rPr>
          <w:rFonts w:ascii="Times New Roman" w:eastAsia="Calibri" w:hAnsi="Times New Roman" w:cs="Times New Roman"/>
          <w:sz w:val="24"/>
          <w:szCs w:val="24"/>
        </w:rPr>
        <w:t>organization</w:t>
      </w:r>
      <w:r w:rsidRPr="00075220">
        <w:rPr>
          <w:rFonts w:ascii="Times New Roman" w:eastAsia="Calibri" w:hAnsi="Times New Roman" w:cs="Times New Roman"/>
          <w:sz w:val="24"/>
          <w:szCs w:val="24"/>
        </w:rPr>
        <w:t>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w:t>
      </w:r>
      <w:commentRangeStart w:id="0"/>
      <w:r>
        <w:rPr>
          <w:rFonts w:ascii="Times New Roman" w:eastAsia="Calibri" w:hAnsi="Times New Roman" w:cs="Times New Roman"/>
          <w:sz w:val="24"/>
          <w:szCs w:val="24"/>
        </w:rPr>
        <w:t>so</w:t>
      </w:r>
      <w:commentRangeEnd w:id="0"/>
      <w:r w:rsidR="00CF5FE2">
        <w:rPr>
          <w:rStyle w:val="CommentReference"/>
        </w:rPr>
        <w:commentReference w:id="0"/>
      </w:r>
      <w:r>
        <w:rPr>
          <w:rFonts w:ascii="Times New Roman" w:eastAsia="Calibri" w:hAnsi="Times New Roman" w:cs="Times New Roman"/>
          <w:sz w:val="24"/>
          <w:szCs w:val="24"/>
        </w:rPr>
        <w:t>.</w:t>
      </w:r>
    </w:p>
    <w:p w14:paraId="5E22B48A" w14:textId="77777777"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B01664">
        <w:rPr>
          <w:rFonts w:ascii="Times New Roman" w:eastAsia="Calibri" w:hAnsi="Times New Roman" w:cs="Times New Roman"/>
          <w:sz w:val="24"/>
          <w:szCs w:val="24"/>
        </w:rPr>
        <w:t xml:space="preserve">I intend to apply three major perspectives to investigate this research question.  </w:t>
      </w:r>
      <w:r w:rsidR="00F50CC8">
        <w:rPr>
          <w:rFonts w:ascii="Times New Roman" w:eastAsia="Calibri" w:hAnsi="Times New Roman" w:cs="Times New Roman"/>
          <w:sz w:val="24"/>
          <w:szCs w:val="24"/>
        </w:rPr>
        <w:t>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w:t>
      </w:r>
      <w:r w:rsidR="0002480E">
        <w:rPr>
          <w:rFonts w:ascii="Times New Roman" w:eastAsia="Calibri" w:hAnsi="Times New Roman" w:cs="Times New Roman"/>
          <w:sz w:val="24"/>
          <w:szCs w:val="24"/>
        </w:rPr>
        <w:t>or university-created technologies</w:t>
      </w:r>
      <w:r w:rsidR="00F50CC8" w:rsidRPr="00F50CC8">
        <w:rPr>
          <w:rFonts w:ascii="Times New Roman" w:eastAsia="Calibri" w:hAnsi="Times New Roman" w:cs="Times New Roman"/>
          <w:sz w:val="24"/>
          <w:szCs w:val="24"/>
        </w:rPr>
        <w:t>.</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w:t>
      </w:r>
      <w:r w:rsidR="005A3032">
        <w:rPr>
          <w:rFonts w:ascii="Times New Roman" w:eastAsia="Calibri" w:hAnsi="Times New Roman" w:cs="Times New Roman"/>
          <w:sz w:val="24"/>
          <w:szCs w:val="24"/>
        </w:rPr>
        <w:t xml:space="preserve">(organization studies) </w:t>
      </w:r>
      <w:r w:rsidR="00F50CC8" w:rsidRPr="00F50CC8">
        <w:rPr>
          <w:rFonts w:ascii="Times New Roman" w:eastAsia="Calibri" w:hAnsi="Times New Roman" w:cs="Times New Roman"/>
          <w:sz w:val="24"/>
          <w:szCs w:val="24"/>
        </w:rPr>
        <w:t xml:space="preserve">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w:t>
      </w:r>
      <w:r w:rsidR="0002480E">
        <w:rPr>
          <w:rFonts w:ascii="Times New Roman" w:eastAsia="Calibri" w:hAnsi="Times New Roman" w:cs="Times New Roman"/>
          <w:sz w:val="24"/>
          <w:szCs w:val="24"/>
        </w:rPr>
        <w:t xml:space="preserve"> and use university-created technologies</w:t>
      </w:r>
      <w:r w:rsidR="00F50CC8" w:rsidRPr="00F50CC8">
        <w:rPr>
          <w:rFonts w:ascii="Times New Roman" w:eastAsia="Calibri" w:hAnsi="Times New Roman" w:cs="Times New Roman"/>
          <w:sz w:val="24"/>
          <w:szCs w:val="24"/>
        </w:rPr>
        <w:t>.</w:t>
      </w:r>
    </w:p>
    <w:p w14:paraId="7474FD0D" w14:textId="77777777"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5A3032">
        <w:rPr>
          <w:rFonts w:ascii="Times New Roman" w:eastAsia="Calibri" w:hAnsi="Times New Roman" w:cs="Times New Roman"/>
          <w:sz w:val="24"/>
          <w:szCs w:val="24"/>
        </w:rPr>
        <w:t xml:space="preserve">the lens of </w:t>
      </w:r>
      <w:r w:rsidR="00CC0F46">
        <w:rPr>
          <w:rFonts w:ascii="Times New Roman" w:eastAsia="Calibri" w:hAnsi="Times New Roman" w:cs="Times New Roman"/>
          <w:sz w:val="24"/>
          <w:szCs w:val="24"/>
        </w:rPr>
        <w:t>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w:t>
      </w:r>
      <w:r w:rsidR="00520BF2">
        <w:rPr>
          <w:rFonts w:ascii="Times New Roman" w:eastAsia="Calibri" w:hAnsi="Times New Roman" w:cs="Times New Roman"/>
          <w:sz w:val="24"/>
          <w:szCs w:val="24"/>
        </w:rPr>
        <w:t>that emphasized</w:t>
      </w:r>
      <w:r w:rsidR="00F537F2">
        <w:rPr>
          <w:rFonts w:ascii="Times New Roman" w:eastAsia="Calibri" w:hAnsi="Times New Roman" w:cs="Times New Roman"/>
          <w:sz w:val="24"/>
          <w:szCs w:val="24"/>
        </w:rPr>
        <w:t xml:space="preserve"> </w:t>
      </w:r>
      <w:r w:rsidR="005A3032">
        <w:rPr>
          <w:rFonts w:ascii="Times New Roman" w:eastAsia="Calibri" w:hAnsi="Times New Roman" w:cs="Times New Roman"/>
          <w:sz w:val="24"/>
          <w:szCs w:val="24"/>
        </w:rPr>
        <w:t>this</w:t>
      </w:r>
      <w:r w:rsidR="00F537F2">
        <w:rPr>
          <w:rFonts w:ascii="Times New Roman" w:eastAsia="Calibri" w:hAnsi="Times New Roman" w:cs="Times New Roman"/>
          <w:sz w:val="24"/>
          <w:szCs w:val="24"/>
        </w:rPr>
        <w:t xml:space="preserve">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1A768A">
        <w:rPr>
          <w:rFonts w:ascii="Times New Roman" w:eastAsia="Calibri" w:hAnsi="Times New Roman" w:cs="Times New Roman"/>
          <w:sz w:val="24"/>
          <w:szCs w:val="24"/>
        </w:rPr>
        <w:t xml:space="preserve"> (i.e., organization and decision making</w:t>
      </w:r>
      <w:r w:rsidR="004670BF">
        <w:rPr>
          <w:rFonts w:ascii="Times New Roman" w:eastAsia="Calibri" w:hAnsi="Times New Roman" w:cs="Times New Roman"/>
          <w:sz w:val="24"/>
          <w:szCs w:val="24"/>
        </w:rPr>
        <w:t>)</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14:paraId="471CE3A4" w14:textId="77777777"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w:t>
      </w:r>
      <w:r w:rsidR="00B01664">
        <w:rPr>
          <w:rFonts w:ascii="Times New Roman" w:eastAsia="Calibri" w:hAnsi="Times New Roman" w:cs="Times New Roman"/>
          <w:sz w:val="24"/>
          <w:szCs w:val="24"/>
        </w:rPr>
        <w:t xml:space="preserve">reviewed </w:t>
      </w:r>
      <w:r>
        <w:rPr>
          <w:rFonts w:ascii="Times New Roman" w:eastAsia="Calibri" w:hAnsi="Times New Roman" w:cs="Times New Roman"/>
          <w:sz w:val="24"/>
          <w:szCs w:val="24"/>
        </w:rPr>
        <w:t xml:space="preserve">literature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E818CA">
        <w:rPr>
          <w:rFonts w:ascii="Times New Roman" w:eastAsia="Calibri" w:hAnsi="Times New Roman" w:cs="Times New Roman"/>
          <w:sz w:val="24"/>
          <w:szCs w:val="24"/>
        </w:rPr>
        <w:t>,</w:t>
      </w:r>
      <w:r w:rsidR="005E4CB2">
        <w:rPr>
          <w:rFonts w:ascii="Times New Roman" w:eastAsia="Calibri" w:hAnsi="Times New Roman" w:cs="Times New Roman"/>
          <w:sz w:val="24"/>
          <w:szCs w:val="24"/>
        </w:rPr>
        <w:t xml:space="preserve"> “descriptive decision theory”</w:t>
      </w:r>
      <w:r w:rsidR="00E818CA">
        <w:rPr>
          <w:rFonts w:ascii="Times New Roman" w:eastAsia="Calibri" w:hAnsi="Times New Roman" w:cs="Times New Roman"/>
          <w:sz w:val="24"/>
          <w:szCs w:val="24"/>
        </w:rPr>
        <w:t>, and “decision making.”</w:t>
      </w:r>
      <w:r w:rsidR="00F537F2">
        <w:rPr>
          <w:rFonts w:ascii="Times New Roman" w:eastAsia="Calibri" w:hAnsi="Times New Roman" w:cs="Times New Roman"/>
          <w:sz w:val="24"/>
          <w:szCs w:val="24"/>
        </w:rPr>
        <w:t xml:space="preserve">  </w:t>
      </w:r>
      <w:r w:rsidR="00E818CA">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I reviewed the bibliographies of that initial set of literature to</w:t>
      </w:r>
      <w:r w:rsidR="00E818CA">
        <w:rPr>
          <w:rFonts w:ascii="Times New Roman" w:eastAsia="Calibri" w:hAnsi="Times New Roman" w:cs="Times New Roman"/>
          <w:sz w:val="24"/>
          <w:szCs w:val="24"/>
        </w:rPr>
        <w:t xml:space="preserve"> help</w:t>
      </w:r>
      <w:r w:rsidR="002D1182">
        <w:rPr>
          <w:rFonts w:ascii="Times New Roman" w:eastAsia="Calibri" w:hAnsi="Times New Roman" w:cs="Times New Roman"/>
          <w:sz w:val="24"/>
          <w:szCs w:val="24"/>
        </w:rPr>
        <w:t xml:space="preserve">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14:paraId="3A55F799" w14:textId="77777777"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0F088D70" w14:textId="77777777"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14:paraId="5626C7E5" w14:textId="77777777" w:rsidR="000970BA" w:rsidRDefault="000970BA" w:rsidP="001A6417">
      <w:pPr>
        <w:spacing w:line="480" w:lineRule="auto"/>
        <w:ind w:left="720" w:hanging="720"/>
        <w:rPr>
          <w:rFonts w:ascii="Times New Roman" w:eastAsia="Calibri" w:hAnsi="Times New Roman" w:cs="Times New Roman"/>
          <w:sz w:val="24"/>
          <w:szCs w:val="24"/>
        </w:rPr>
      </w:pPr>
      <w:bookmarkStart w:id="1" w:name="BookBarriers1992"/>
      <w:bookmarkStart w:id="2" w:name="PaperArshadi2008"/>
      <w:bookmarkStart w:id="3" w:name="PaperAnatan2015"/>
      <w:bookmarkEnd w:id="1"/>
      <w:bookmarkEnd w:id="2"/>
      <w:bookmarkEnd w:id="3"/>
      <w:proofErr w:type="spellStart"/>
      <w:r w:rsidRPr="000970BA">
        <w:rPr>
          <w:rFonts w:ascii="Times New Roman" w:eastAsia="Calibri" w:hAnsi="Times New Roman" w:cs="Times New Roman"/>
          <w:iCs/>
          <w:sz w:val="24"/>
          <w:szCs w:val="24"/>
        </w:rPr>
        <w:t>Auerswald</w:t>
      </w:r>
      <w:proofErr w:type="spellEnd"/>
      <w:r w:rsidRPr="000970BA">
        <w:rPr>
          <w:rFonts w:ascii="Times New Roman" w:eastAsia="Calibri" w:hAnsi="Times New Roman" w:cs="Times New Roman"/>
          <w:iCs/>
          <w:sz w:val="24"/>
          <w:szCs w:val="24"/>
        </w:rPr>
        <w:t xml:space="preserve">, P. E., Branscomb, L. M., Demos, N., &amp; Min, B. K. (2005). </w:t>
      </w:r>
      <w:r w:rsidRPr="000970BA">
        <w:rPr>
          <w:rFonts w:ascii="Times New Roman" w:eastAsia="Calibri" w:hAnsi="Times New Roman" w:cs="Times New Roman"/>
          <w:i/>
          <w:iCs/>
          <w:sz w:val="24"/>
          <w:szCs w:val="24"/>
        </w:rPr>
        <w:t>Understanding private-sector decision making for early-stage technology development</w:t>
      </w:r>
      <w:r w:rsidRPr="000970BA">
        <w:rPr>
          <w:rFonts w:ascii="Times New Roman" w:eastAsia="Calibri" w:hAnsi="Times New Roman" w:cs="Times New Roman"/>
          <w:iCs/>
          <w:sz w:val="24"/>
          <w:szCs w:val="24"/>
        </w:rPr>
        <w:t xml:space="preserve"> (NIST GCR 02-841A). Gaithersburg, MD</w:t>
      </w:r>
      <w:r>
        <w:rPr>
          <w:rFonts w:ascii="Times New Roman" w:eastAsia="Calibri" w:hAnsi="Times New Roman" w:cs="Times New Roman"/>
          <w:iCs/>
          <w:sz w:val="24"/>
          <w:szCs w:val="24"/>
        </w:rPr>
        <w:t xml:space="preserve">: U.S. Department of Commerce. </w:t>
      </w:r>
      <w:r w:rsidRPr="000970BA">
        <w:rPr>
          <w:rFonts w:ascii="Times New Roman" w:eastAsia="Calibri" w:hAnsi="Times New Roman" w:cs="Times New Roman"/>
          <w:iCs/>
          <w:sz w:val="24"/>
          <w:szCs w:val="24"/>
        </w:rPr>
        <w:t xml:space="preserve">Retrieved from </w:t>
      </w:r>
      <w:r w:rsidRPr="000970BA">
        <w:rPr>
          <w:rFonts w:ascii="Times New Roman" w:eastAsia="Calibri" w:hAnsi="Times New Roman" w:cs="Times New Roman"/>
          <w:sz w:val="24"/>
          <w:szCs w:val="24"/>
        </w:rPr>
        <w:t>https://www.nist.gov/system/files/documents/2017/05/09/gcr02-841a.pdf</w:t>
      </w:r>
    </w:p>
    <w:p w14:paraId="28CF7D9A" w14:textId="77777777" w:rsidR="000970BA" w:rsidRDefault="00F34883" w:rsidP="000970BA">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government report explores the factors that drive the allocation of resources to early-stage technology development (ESTD) by private sector organizations.  The authors define</w:t>
      </w:r>
      <w:r w:rsidR="003E1E98">
        <w:rPr>
          <w:rFonts w:ascii="Times New Roman" w:eastAsia="Calibri" w:hAnsi="Times New Roman" w:cs="Times New Roman"/>
          <w:iCs/>
          <w:sz w:val="24"/>
          <w:szCs w:val="24"/>
        </w:rPr>
        <w:t>d</w:t>
      </w:r>
      <w:r>
        <w:rPr>
          <w:rFonts w:ascii="Times New Roman" w:eastAsia="Calibri" w:hAnsi="Times New Roman" w:cs="Times New Roman"/>
          <w:iCs/>
          <w:sz w:val="24"/>
          <w:szCs w:val="24"/>
        </w:rPr>
        <w:t xml:space="preserve"> ESTD as “technical and business activities that transform an ‘invention’ </w:t>
      </w:r>
      <w:r w:rsidR="0075107D">
        <w:rPr>
          <w:rFonts w:ascii="Times New Roman" w:eastAsia="Calibri" w:hAnsi="Times New Roman" w:cs="Times New Roman"/>
          <w:iCs/>
          <w:sz w:val="24"/>
          <w:szCs w:val="24"/>
        </w:rPr>
        <w:t>[that is disruptive to a firm’s</w:t>
      </w:r>
      <w:r w:rsidR="007A4B20">
        <w:rPr>
          <w:rFonts w:ascii="Times New Roman" w:eastAsia="Calibri" w:hAnsi="Times New Roman" w:cs="Times New Roman"/>
          <w:iCs/>
          <w:sz w:val="24"/>
          <w:szCs w:val="24"/>
        </w:rPr>
        <w:t xml:space="preserve"> core products, business model, or </w:t>
      </w:r>
      <w:commentRangeStart w:id="4"/>
      <w:r w:rsidR="007A4B20">
        <w:rPr>
          <w:rFonts w:ascii="Times New Roman" w:eastAsia="Calibri" w:hAnsi="Times New Roman" w:cs="Times New Roman"/>
          <w:iCs/>
          <w:sz w:val="24"/>
          <w:szCs w:val="24"/>
        </w:rPr>
        <w:t>technology</w:t>
      </w:r>
      <w:commentRangeEnd w:id="4"/>
      <w:r w:rsidR="00CF5FE2">
        <w:rPr>
          <w:rStyle w:val="CommentReference"/>
        </w:rPr>
        <w:commentReference w:id="4"/>
      </w:r>
      <w:r w:rsidR="007A4B20">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into a business plan that can attract enough investment to enter a market successfully, and through that investment become a successful innovation.”  The authors used </w:t>
      </w:r>
      <w:r w:rsidR="0075107D">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qualitative research</w:t>
      </w:r>
      <w:r w:rsidR="0075107D">
        <w:rPr>
          <w:rFonts w:ascii="Times New Roman" w:eastAsia="Calibri" w:hAnsi="Times New Roman" w:cs="Times New Roman"/>
          <w:iCs/>
          <w:sz w:val="24"/>
          <w:szCs w:val="24"/>
        </w:rPr>
        <w:t xml:space="preserve"> design</w:t>
      </w:r>
      <w:r>
        <w:rPr>
          <w:rFonts w:ascii="Times New Roman" w:eastAsia="Calibri" w:hAnsi="Times New Roman" w:cs="Times New Roman"/>
          <w:iCs/>
          <w:sz w:val="24"/>
          <w:szCs w:val="24"/>
        </w:rPr>
        <w:t xml:space="preserve"> consisting of telephone and in-person interviews with </w:t>
      </w:r>
      <w:r w:rsidR="00984301">
        <w:rPr>
          <w:rFonts w:ascii="Times New Roman" w:eastAsia="Calibri" w:hAnsi="Times New Roman" w:cs="Times New Roman"/>
          <w:iCs/>
          <w:sz w:val="24"/>
          <w:szCs w:val="24"/>
        </w:rPr>
        <w:t xml:space="preserve">eight (8) venture capitalists and </w:t>
      </w:r>
      <w:r>
        <w:rPr>
          <w:rFonts w:ascii="Times New Roman" w:eastAsia="Calibri" w:hAnsi="Times New Roman" w:cs="Times New Roman"/>
          <w:iCs/>
          <w:sz w:val="24"/>
          <w:szCs w:val="24"/>
        </w:rPr>
        <w:t>31 company chief executive officers, senior executives, and technology managers across eight (8) industries</w:t>
      </w:r>
      <w:r w:rsidR="00D4602E">
        <w:rPr>
          <w:rFonts w:ascii="Times New Roman" w:eastAsia="Calibri" w:hAnsi="Times New Roman" w:cs="Times New Roman"/>
          <w:iCs/>
          <w:sz w:val="24"/>
          <w:szCs w:val="24"/>
        </w:rPr>
        <w:t xml:space="preserve">.  The authors made no effort to draw interview subjects from a statistically valid random sample of the target population.  They also prepared a quantitative estimate of private sector ESTD spending.  The generalizability of this study is limited because of the nature of the research design.  However, it does provide evidence to suggest that development stage is a significant influencing factor for technology transfer outcomes.  The authors employed a disruptive-sustaining dichotomy to characterize technology which </w:t>
      </w:r>
      <w:proofErr w:type="spellStart"/>
      <w:r w:rsidR="00D4602E">
        <w:rPr>
          <w:rFonts w:ascii="Times New Roman" w:eastAsia="Calibri" w:hAnsi="Times New Roman" w:cs="Times New Roman"/>
          <w:iCs/>
          <w:sz w:val="24"/>
          <w:szCs w:val="24"/>
        </w:rPr>
        <w:t>Bahcall</w:t>
      </w:r>
      <w:proofErr w:type="spellEnd"/>
      <w:r w:rsidR="00D4602E">
        <w:rPr>
          <w:rFonts w:ascii="Times New Roman" w:eastAsia="Calibri" w:hAnsi="Times New Roman" w:cs="Times New Roman"/>
          <w:iCs/>
          <w:sz w:val="24"/>
          <w:szCs w:val="24"/>
        </w:rPr>
        <w:t xml:space="preserve"> (2019) argues is only u</w:t>
      </w:r>
      <w:r w:rsidR="00FB4A29">
        <w:rPr>
          <w:rFonts w:ascii="Times New Roman" w:eastAsia="Calibri" w:hAnsi="Times New Roman" w:cs="Times New Roman"/>
          <w:iCs/>
          <w:sz w:val="24"/>
          <w:szCs w:val="24"/>
        </w:rPr>
        <w:t>seful in historical analysis and</w:t>
      </w:r>
      <w:r w:rsidR="00D4602E">
        <w:rPr>
          <w:rFonts w:ascii="Times New Roman" w:eastAsia="Calibri" w:hAnsi="Times New Roman" w:cs="Times New Roman"/>
          <w:iCs/>
          <w:sz w:val="24"/>
          <w:szCs w:val="24"/>
        </w:rPr>
        <w:t xml:space="preserve"> not easily employed for real-time assessments.  The authors se</w:t>
      </w:r>
      <w:r w:rsidR="007A4B20">
        <w:rPr>
          <w:rFonts w:ascii="Times New Roman" w:eastAsia="Calibri" w:hAnsi="Times New Roman" w:cs="Times New Roman"/>
          <w:iCs/>
          <w:sz w:val="24"/>
          <w:szCs w:val="24"/>
        </w:rPr>
        <w:t>em</w:t>
      </w:r>
      <w:r w:rsidR="00984301">
        <w:rPr>
          <w:rFonts w:ascii="Times New Roman" w:eastAsia="Calibri" w:hAnsi="Times New Roman" w:cs="Times New Roman"/>
          <w:iCs/>
          <w:sz w:val="24"/>
          <w:szCs w:val="24"/>
        </w:rPr>
        <w:t>ed</w:t>
      </w:r>
      <w:r w:rsidR="007A4B20">
        <w:rPr>
          <w:rFonts w:ascii="Times New Roman" w:eastAsia="Calibri" w:hAnsi="Times New Roman" w:cs="Times New Roman"/>
          <w:iCs/>
          <w:sz w:val="24"/>
          <w:szCs w:val="24"/>
        </w:rPr>
        <w:t xml:space="preserve"> to acknowledge as</w:t>
      </w:r>
      <w:r w:rsidR="00D4602E">
        <w:rPr>
          <w:rFonts w:ascii="Times New Roman" w:eastAsia="Calibri" w:hAnsi="Times New Roman" w:cs="Times New Roman"/>
          <w:iCs/>
          <w:sz w:val="24"/>
          <w:szCs w:val="24"/>
        </w:rPr>
        <w:t xml:space="preserve"> much</w:t>
      </w:r>
      <w:r w:rsidR="007A4B20">
        <w:rPr>
          <w:rFonts w:ascii="Times New Roman" w:eastAsia="Calibri" w:hAnsi="Times New Roman" w:cs="Times New Roman"/>
          <w:iCs/>
          <w:sz w:val="24"/>
          <w:szCs w:val="24"/>
        </w:rPr>
        <w:t xml:space="preserve"> when they stated that categorizing ESTD as being either inside or outside a firm’s core business </w:t>
      </w:r>
      <w:r w:rsidR="007A4B20">
        <w:rPr>
          <w:rFonts w:ascii="Times New Roman" w:eastAsia="Calibri" w:hAnsi="Times New Roman" w:cs="Times New Roman"/>
          <w:iCs/>
          <w:sz w:val="24"/>
          <w:szCs w:val="24"/>
        </w:rPr>
        <w:lastRenderedPageBreak/>
        <w:t xml:space="preserve">is subjective.  </w:t>
      </w:r>
      <w:r w:rsidR="007867C0">
        <w:rPr>
          <w:rFonts w:ascii="Times New Roman" w:eastAsia="Calibri" w:hAnsi="Times New Roman" w:cs="Times New Roman"/>
          <w:iCs/>
          <w:sz w:val="24"/>
          <w:szCs w:val="24"/>
        </w:rPr>
        <w:t xml:space="preserve">Moreover, </w:t>
      </w:r>
      <w:r w:rsidR="00984301">
        <w:rPr>
          <w:rFonts w:ascii="Times New Roman" w:eastAsia="Calibri" w:hAnsi="Times New Roman" w:cs="Times New Roman"/>
          <w:iCs/>
          <w:sz w:val="24"/>
          <w:szCs w:val="24"/>
        </w:rPr>
        <w:t xml:space="preserve">the authors acknowledged that </w:t>
      </w:r>
      <w:r w:rsidR="007867C0">
        <w:rPr>
          <w:rFonts w:ascii="Times New Roman" w:eastAsia="Calibri" w:hAnsi="Times New Roman" w:cs="Times New Roman"/>
          <w:iCs/>
          <w:sz w:val="24"/>
          <w:szCs w:val="24"/>
        </w:rPr>
        <w:t>the traditional categories used to characterize research and development activity (i.e., basic research, applied research, development)</w:t>
      </w:r>
      <w:r w:rsidR="0075107D">
        <w:rPr>
          <w:rFonts w:ascii="Times New Roman" w:eastAsia="Calibri" w:hAnsi="Times New Roman" w:cs="Times New Roman"/>
          <w:iCs/>
          <w:sz w:val="24"/>
          <w:szCs w:val="24"/>
        </w:rPr>
        <w:t xml:space="preserve"> do not correspond in any meaningful way</w:t>
      </w:r>
      <w:r w:rsidR="007867C0">
        <w:rPr>
          <w:rFonts w:ascii="Times New Roman" w:eastAsia="Calibri" w:hAnsi="Times New Roman" w:cs="Times New Roman"/>
          <w:iCs/>
          <w:sz w:val="24"/>
          <w:szCs w:val="24"/>
        </w:rPr>
        <w:t xml:space="preserve"> to how private sector organizations conceive and perceive the potential risks and value of their innovation investments. </w:t>
      </w:r>
      <w:r w:rsidR="007A4B20">
        <w:rPr>
          <w:rFonts w:ascii="Times New Roman" w:eastAsia="Calibri" w:hAnsi="Times New Roman" w:cs="Times New Roman"/>
          <w:iCs/>
          <w:sz w:val="24"/>
          <w:szCs w:val="24"/>
        </w:rPr>
        <w:t xml:space="preserve">The authors offered a framework to try to minimize the subjectivity </w:t>
      </w:r>
      <w:r w:rsidR="00C85D3A">
        <w:rPr>
          <w:rFonts w:ascii="Times New Roman" w:eastAsia="Calibri" w:hAnsi="Times New Roman" w:cs="Times New Roman"/>
          <w:iCs/>
          <w:sz w:val="24"/>
          <w:szCs w:val="24"/>
        </w:rPr>
        <w:t xml:space="preserve">of this </w:t>
      </w:r>
      <w:proofErr w:type="gramStart"/>
      <w:r w:rsidR="00C85D3A">
        <w:rPr>
          <w:rFonts w:ascii="Times New Roman" w:eastAsia="Calibri" w:hAnsi="Times New Roman" w:cs="Times New Roman"/>
          <w:iCs/>
          <w:sz w:val="24"/>
          <w:szCs w:val="24"/>
        </w:rPr>
        <w:t>c</w:t>
      </w:r>
      <w:r w:rsidR="007867C0">
        <w:rPr>
          <w:rFonts w:ascii="Times New Roman" w:eastAsia="Calibri" w:hAnsi="Times New Roman" w:cs="Times New Roman"/>
          <w:iCs/>
          <w:sz w:val="24"/>
          <w:szCs w:val="24"/>
        </w:rPr>
        <w:t>ategorization</w:t>
      </w:r>
      <w:proofErr w:type="gramEnd"/>
      <w:r w:rsidR="002D74B9">
        <w:rPr>
          <w:rFonts w:ascii="Times New Roman" w:eastAsia="Calibri" w:hAnsi="Times New Roman" w:cs="Times New Roman"/>
          <w:iCs/>
          <w:sz w:val="24"/>
          <w:szCs w:val="24"/>
        </w:rPr>
        <w:t xml:space="preserve"> but interview respondents noted that the actual innovation pathway is much more complicated than what the framework describes</w:t>
      </w:r>
      <w:r w:rsidR="007867C0">
        <w:rPr>
          <w:rFonts w:ascii="Times New Roman" w:eastAsia="Calibri" w:hAnsi="Times New Roman" w:cs="Times New Roman"/>
          <w:iCs/>
          <w:sz w:val="24"/>
          <w:szCs w:val="24"/>
        </w:rPr>
        <w:t xml:space="preserve">.  </w:t>
      </w:r>
      <w:r w:rsidR="002D74B9">
        <w:rPr>
          <w:rFonts w:ascii="Times New Roman" w:eastAsia="Calibri" w:hAnsi="Times New Roman" w:cs="Times New Roman"/>
          <w:iCs/>
          <w:sz w:val="24"/>
          <w:szCs w:val="24"/>
        </w:rPr>
        <w:t>Based on the study results, t</w:t>
      </w:r>
      <w:r w:rsidR="007867C0">
        <w:rPr>
          <w:rFonts w:ascii="Times New Roman" w:eastAsia="Calibri" w:hAnsi="Times New Roman" w:cs="Times New Roman"/>
          <w:iCs/>
          <w:sz w:val="24"/>
          <w:szCs w:val="24"/>
        </w:rPr>
        <w:t xml:space="preserve">he authors concluded that government funding may </w:t>
      </w:r>
      <w:r w:rsidR="002D74B9">
        <w:rPr>
          <w:rFonts w:ascii="Times New Roman" w:eastAsia="Calibri" w:hAnsi="Times New Roman" w:cs="Times New Roman"/>
          <w:iCs/>
          <w:sz w:val="24"/>
          <w:szCs w:val="24"/>
        </w:rPr>
        <w:t xml:space="preserve">in fact </w:t>
      </w:r>
      <w:r w:rsidR="007867C0">
        <w:rPr>
          <w:rFonts w:ascii="Times New Roman" w:eastAsia="Calibri" w:hAnsi="Times New Roman" w:cs="Times New Roman"/>
          <w:iCs/>
          <w:sz w:val="24"/>
          <w:szCs w:val="24"/>
        </w:rPr>
        <w:t>be necessary to facilitate the efforts private sector organizations</w:t>
      </w:r>
      <w:r w:rsidR="00984301">
        <w:rPr>
          <w:rFonts w:ascii="Times New Roman" w:eastAsia="Calibri" w:hAnsi="Times New Roman" w:cs="Times New Roman"/>
          <w:iCs/>
          <w:sz w:val="24"/>
          <w:szCs w:val="24"/>
        </w:rPr>
        <w:t>, even the larger ones with more access to resources,</w:t>
      </w:r>
      <w:r w:rsidR="007867C0">
        <w:rPr>
          <w:rFonts w:ascii="Times New Roman" w:eastAsia="Calibri" w:hAnsi="Times New Roman" w:cs="Times New Roman"/>
          <w:iCs/>
          <w:sz w:val="24"/>
          <w:szCs w:val="24"/>
        </w:rPr>
        <w:t xml:space="preserve"> to pursue ESTD.  </w:t>
      </w:r>
      <w:r w:rsidR="0075107D">
        <w:rPr>
          <w:rFonts w:ascii="Times New Roman" w:eastAsia="Calibri" w:hAnsi="Times New Roman" w:cs="Times New Roman"/>
          <w:iCs/>
          <w:sz w:val="24"/>
          <w:szCs w:val="24"/>
        </w:rPr>
        <w:t>They found that investing in ESTD was rarely a priority for private sector organizations and various trends were creating a heavy bias towards product development research activities</w:t>
      </w:r>
      <w:r w:rsidR="002D74B9">
        <w:rPr>
          <w:rFonts w:ascii="Times New Roman" w:eastAsia="Calibri" w:hAnsi="Times New Roman" w:cs="Times New Roman"/>
          <w:iCs/>
          <w:sz w:val="24"/>
          <w:szCs w:val="24"/>
        </w:rPr>
        <w:t xml:space="preserve">.  </w:t>
      </w:r>
      <w:r w:rsidR="0075107D">
        <w:rPr>
          <w:rFonts w:ascii="Times New Roman" w:eastAsia="Calibri" w:hAnsi="Times New Roman" w:cs="Times New Roman"/>
          <w:iCs/>
          <w:sz w:val="24"/>
          <w:szCs w:val="24"/>
        </w:rPr>
        <w:t>Comments from interview subjects indicate</w:t>
      </w:r>
      <w:r w:rsidR="00984301">
        <w:rPr>
          <w:rFonts w:ascii="Times New Roman" w:eastAsia="Calibri" w:hAnsi="Times New Roman" w:cs="Times New Roman"/>
          <w:iCs/>
          <w:sz w:val="24"/>
          <w:szCs w:val="24"/>
        </w:rPr>
        <w:t>d</w:t>
      </w:r>
      <w:r w:rsidR="0075107D">
        <w:rPr>
          <w:rFonts w:ascii="Times New Roman" w:eastAsia="Calibri" w:hAnsi="Times New Roman" w:cs="Times New Roman"/>
          <w:iCs/>
          <w:sz w:val="24"/>
          <w:szCs w:val="24"/>
        </w:rPr>
        <w:t xml:space="preserve"> that new product development activities increasingly emphasized reliance on proven technologies and reduction of market risk</w:t>
      </w:r>
      <w:r w:rsidR="00FB4A29">
        <w:rPr>
          <w:rFonts w:ascii="Times New Roman" w:eastAsia="Calibri" w:hAnsi="Times New Roman" w:cs="Times New Roman"/>
          <w:iCs/>
          <w:sz w:val="24"/>
          <w:szCs w:val="24"/>
        </w:rPr>
        <w:t xml:space="preserve"> but there are variations among different industries</w:t>
      </w:r>
      <w:r w:rsidR="0075107D">
        <w:rPr>
          <w:rFonts w:ascii="Times New Roman" w:eastAsia="Calibri" w:hAnsi="Times New Roman" w:cs="Times New Roman"/>
          <w:iCs/>
          <w:sz w:val="24"/>
          <w:szCs w:val="24"/>
        </w:rPr>
        <w:t xml:space="preserve">. </w:t>
      </w:r>
      <w:r w:rsidR="007867C0">
        <w:rPr>
          <w:rFonts w:ascii="Times New Roman" w:eastAsia="Calibri" w:hAnsi="Times New Roman" w:cs="Times New Roman"/>
          <w:iCs/>
          <w:sz w:val="24"/>
          <w:szCs w:val="24"/>
        </w:rPr>
        <w:t xml:space="preserve"> </w:t>
      </w:r>
      <w:r w:rsidR="002D74B9">
        <w:rPr>
          <w:rFonts w:ascii="Times New Roman" w:eastAsia="Calibri" w:hAnsi="Times New Roman" w:cs="Times New Roman"/>
          <w:iCs/>
          <w:sz w:val="24"/>
          <w:szCs w:val="24"/>
        </w:rPr>
        <w:t>This all seems to suggest a tendency towards focusing on later development stage technologies.</w:t>
      </w:r>
      <w:r w:rsidR="00FB4A29">
        <w:rPr>
          <w:rFonts w:ascii="Times New Roman" w:eastAsia="Calibri" w:hAnsi="Times New Roman" w:cs="Times New Roman"/>
          <w:iCs/>
          <w:sz w:val="24"/>
          <w:szCs w:val="24"/>
        </w:rPr>
        <w:t xml:space="preserve">  </w:t>
      </w:r>
      <w:r w:rsidR="00C266AC">
        <w:rPr>
          <w:rFonts w:ascii="Times New Roman" w:eastAsia="Calibri" w:hAnsi="Times New Roman" w:cs="Times New Roman"/>
          <w:iCs/>
          <w:sz w:val="24"/>
          <w:szCs w:val="24"/>
        </w:rPr>
        <w:t>Based on the responses of some</w:t>
      </w:r>
      <w:r w:rsidR="000F5DFB">
        <w:rPr>
          <w:rFonts w:ascii="Times New Roman" w:eastAsia="Calibri" w:hAnsi="Times New Roman" w:cs="Times New Roman"/>
          <w:iCs/>
          <w:sz w:val="24"/>
          <w:szCs w:val="24"/>
        </w:rPr>
        <w:t xml:space="preserve"> interview </w:t>
      </w:r>
      <w:r w:rsidR="00C266AC">
        <w:rPr>
          <w:rFonts w:ascii="Times New Roman" w:eastAsia="Calibri" w:hAnsi="Times New Roman" w:cs="Times New Roman"/>
          <w:iCs/>
          <w:sz w:val="24"/>
          <w:szCs w:val="24"/>
        </w:rPr>
        <w:t>participants,</w:t>
      </w:r>
      <w:r w:rsidR="000F5DFB">
        <w:rPr>
          <w:rFonts w:ascii="Times New Roman" w:eastAsia="Calibri" w:hAnsi="Times New Roman" w:cs="Times New Roman"/>
          <w:iCs/>
          <w:sz w:val="24"/>
          <w:szCs w:val="24"/>
        </w:rPr>
        <w:t xml:space="preserve"> it might be beneficial to re-conceptualize development stage as relative to the point of being able to enter the market (backward referencing) rather than from the point of project initiation (forward referencing</w:t>
      </w:r>
      <w:r w:rsidR="00C266AC">
        <w:rPr>
          <w:rFonts w:ascii="Times New Roman" w:eastAsia="Calibri" w:hAnsi="Times New Roman" w:cs="Times New Roman"/>
          <w:iCs/>
          <w:sz w:val="24"/>
          <w:szCs w:val="24"/>
        </w:rPr>
        <w:t>).  This is</w:t>
      </w:r>
      <w:r w:rsidR="0005043C">
        <w:rPr>
          <w:rFonts w:ascii="Times New Roman" w:eastAsia="Calibri" w:hAnsi="Times New Roman" w:cs="Times New Roman"/>
          <w:iCs/>
          <w:sz w:val="24"/>
          <w:szCs w:val="24"/>
        </w:rPr>
        <w:t xml:space="preserve"> consistent with the obse</w:t>
      </w:r>
      <w:r w:rsidR="00C266AC">
        <w:rPr>
          <w:rFonts w:ascii="Times New Roman" w:eastAsia="Calibri" w:hAnsi="Times New Roman" w:cs="Times New Roman"/>
          <w:iCs/>
          <w:sz w:val="24"/>
          <w:szCs w:val="24"/>
        </w:rPr>
        <w:t>rvation by Mankins (2009a) that</w:t>
      </w:r>
      <w:r w:rsidR="0005043C">
        <w:rPr>
          <w:rFonts w:ascii="Times New Roman" w:eastAsia="Calibri" w:hAnsi="Times New Roman" w:cs="Times New Roman"/>
          <w:iCs/>
          <w:sz w:val="24"/>
          <w:szCs w:val="24"/>
        </w:rPr>
        <w:t xml:space="preserve"> the technology readiness level (TRL) scale</w:t>
      </w:r>
      <w:r w:rsidR="00C266AC">
        <w:rPr>
          <w:rFonts w:ascii="Times New Roman" w:eastAsia="Calibri" w:hAnsi="Times New Roman" w:cs="Times New Roman"/>
          <w:iCs/>
          <w:sz w:val="24"/>
          <w:szCs w:val="24"/>
        </w:rPr>
        <w:t xml:space="preserve"> does</w:t>
      </w:r>
      <w:r w:rsidR="00FB4A29">
        <w:rPr>
          <w:rFonts w:ascii="Times New Roman" w:eastAsia="Calibri" w:hAnsi="Times New Roman" w:cs="Times New Roman"/>
          <w:iCs/>
          <w:sz w:val="24"/>
          <w:szCs w:val="24"/>
        </w:rPr>
        <w:t xml:space="preserve"> not captur</w:t>
      </w:r>
      <w:r w:rsidR="00C266AC">
        <w:rPr>
          <w:rFonts w:ascii="Times New Roman" w:eastAsia="Calibri" w:hAnsi="Times New Roman" w:cs="Times New Roman"/>
          <w:iCs/>
          <w:sz w:val="24"/>
          <w:szCs w:val="24"/>
        </w:rPr>
        <w:t>e</w:t>
      </w:r>
      <w:r w:rsidR="00FB4A29">
        <w:rPr>
          <w:rFonts w:ascii="Times New Roman" w:eastAsia="Calibri" w:hAnsi="Times New Roman" w:cs="Times New Roman"/>
          <w:iCs/>
          <w:sz w:val="24"/>
          <w:szCs w:val="24"/>
        </w:rPr>
        <w:t xml:space="preserve"> </w:t>
      </w:r>
      <w:r w:rsidR="0005043C">
        <w:rPr>
          <w:rFonts w:ascii="Times New Roman" w:eastAsia="Calibri" w:hAnsi="Times New Roman" w:cs="Times New Roman"/>
          <w:iCs/>
          <w:sz w:val="24"/>
          <w:szCs w:val="24"/>
        </w:rPr>
        <w:t xml:space="preserve">information </w:t>
      </w:r>
      <w:r w:rsidR="00FB4A29">
        <w:rPr>
          <w:rFonts w:ascii="Times New Roman" w:eastAsia="Calibri" w:hAnsi="Times New Roman" w:cs="Times New Roman"/>
          <w:iCs/>
          <w:sz w:val="24"/>
          <w:szCs w:val="24"/>
        </w:rPr>
        <w:t>about how difficult it may be to</w:t>
      </w:r>
      <w:r w:rsidR="0005043C">
        <w:rPr>
          <w:rFonts w:ascii="Times New Roman" w:eastAsia="Calibri" w:hAnsi="Times New Roman" w:cs="Times New Roman"/>
          <w:iCs/>
          <w:sz w:val="24"/>
          <w:szCs w:val="24"/>
        </w:rPr>
        <w:t xml:space="preserve"> mov</w:t>
      </w:r>
      <w:r w:rsidR="00FB4A29">
        <w:rPr>
          <w:rFonts w:ascii="Times New Roman" w:eastAsia="Calibri" w:hAnsi="Times New Roman" w:cs="Times New Roman"/>
          <w:iCs/>
          <w:sz w:val="24"/>
          <w:szCs w:val="24"/>
        </w:rPr>
        <w:t>e</w:t>
      </w:r>
      <w:r w:rsidR="0005043C">
        <w:rPr>
          <w:rFonts w:ascii="Times New Roman" w:eastAsia="Calibri" w:hAnsi="Times New Roman" w:cs="Times New Roman"/>
          <w:iCs/>
          <w:sz w:val="24"/>
          <w:szCs w:val="24"/>
        </w:rPr>
        <w:t xml:space="preserve"> from one level to the next.</w:t>
      </w:r>
    </w:p>
    <w:p w14:paraId="3B123584" w14:textId="77777777" w:rsidR="00175291" w:rsidRDefault="00175291" w:rsidP="000970BA">
      <w:pPr>
        <w:spacing w:line="480" w:lineRule="auto"/>
        <w:rPr>
          <w:rFonts w:ascii="Times New Roman" w:eastAsia="Calibri" w:hAnsi="Times New Roman" w:cs="Times New Roman"/>
          <w:iCs/>
          <w:sz w:val="24"/>
          <w:szCs w:val="24"/>
        </w:rPr>
      </w:pPr>
      <w:proofErr w:type="spellStart"/>
      <w:r w:rsidRPr="00175291">
        <w:rPr>
          <w:rFonts w:ascii="Times New Roman" w:eastAsia="Calibri" w:hAnsi="Times New Roman" w:cs="Times New Roman"/>
          <w:iCs/>
          <w:sz w:val="24"/>
          <w:szCs w:val="24"/>
        </w:rPr>
        <w:lastRenderedPageBreak/>
        <w:t>Bahcall</w:t>
      </w:r>
      <w:proofErr w:type="spellEnd"/>
      <w:r w:rsidRPr="00175291">
        <w:rPr>
          <w:rFonts w:ascii="Times New Roman" w:eastAsia="Calibri" w:hAnsi="Times New Roman" w:cs="Times New Roman"/>
          <w:iCs/>
          <w:sz w:val="24"/>
          <w:szCs w:val="24"/>
        </w:rPr>
        <w:t xml:space="preserve">, S. (2019). </w:t>
      </w:r>
      <w:proofErr w:type="spellStart"/>
      <w:r w:rsidRPr="00175291">
        <w:rPr>
          <w:rFonts w:ascii="Times New Roman" w:eastAsia="Calibri" w:hAnsi="Times New Roman" w:cs="Times New Roman"/>
          <w:i/>
          <w:iCs/>
          <w:sz w:val="24"/>
          <w:szCs w:val="24"/>
        </w:rPr>
        <w:t>Loonshots</w:t>
      </w:r>
      <w:proofErr w:type="spellEnd"/>
      <w:r w:rsidRPr="00175291">
        <w:rPr>
          <w:rFonts w:ascii="Times New Roman" w:eastAsia="Calibri" w:hAnsi="Times New Roman" w:cs="Times New Roman"/>
          <w:i/>
          <w:iCs/>
          <w:sz w:val="24"/>
          <w:szCs w:val="24"/>
        </w:rPr>
        <w:t>: How to nurture the crazy ideas that win wars, cure diseases, and transform industries</w:t>
      </w:r>
      <w:r w:rsidRPr="00175291">
        <w:rPr>
          <w:rFonts w:ascii="Times New Roman" w:eastAsia="Calibri" w:hAnsi="Times New Roman" w:cs="Times New Roman"/>
          <w:iCs/>
          <w:sz w:val="24"/>
          <w:szCs w:val="24"/>
        </w:rPr>
        <w:t>. New York, NY: St. Martin's Publishing Group.</w:t>
      </w:r>
    </w:p>
    <w:p w14:paraId="449BE81D" w14:textId="77777777" w:rsidR="00175291" w:rsidRDefault="00417E1C" w:rsidP="00175291">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examined</w:t>
      </w:r>
      <w:r w:rsidR="00A640F9">
        <w:rPr>
          <w:rFonts w:ascii="Times New Roman" w:eastAsia="Calibri" w:hAnsi="Times New Roman" w:cs="Times New Roman"/>
          <w:iCs/>
          <w:sz w:val="24"/>
          <w:szCs w:val="24"/>
        </w:rPr>
        <w:t xml:space="preserve"> the question of why </w:t>
      </w:r>
      <w:r w:rsidR="00DF0C30">
        <w:rPr>
          <w:rFonts w:ascii="Times New Roman" w:eastAsia="Calibri" w:hAnsi="Times New Roman" w:cs="Times New Roman"/>
          <w:iCs/>
          <w:sz w:val="24"/>
          <w:szCs w:val="24"/>
        </w:rPr>
        <w:t xml:space="preserve">organizations </w:t>
      </w:r>
      <w:r w:rsidR="00A640F9">
        <w:rPr>
          <w:rFonts w:ascii="Times New Roman" w:eastAsia="Calibri" w:hAnsi="Times New Roman" w:cs="Times New Roman"/>
          <w:iCs/>
          <w:sz w:val="24"/>
          <w:szCs w:val="24"/>
        </w:rPr>
        <w:t xml:space="preserve">with the means </w:t>
      </w:r>
      <w:r w:rsidR="00DF0C30">
        <w:rPr>
          <w:rFonts w:ascii="Times New Roman" w:eastAsia="Calibri" w:hAnsi="Times New Roman" w:cs="Times New Roman"/>
          <w:iCs/>
          <w:sz w:val="24"/>
          <w:szCs w:val="24"/>
        </w:rPr>
        <w:t>to develop ideas (e.g., technologies, products, or approaches)</w:t>
      </w:r>
      <w:r w:rsidR="00A640F9">
        <w:rPr>
          <w:rFonts w:ascii="Times New Roman" w:eastAsia="Calibri" w:hAnsi="Times New Roman" w:cs="Times New Roman"/>
          <w:iCs/>
          <w:sz w:val="24"/>
          <w:szCs w:val="24"/>
        </w:rPr>
        <w:t xml:space="preserve"> that</w:t>
      </w:r>
      <w:r w:rsidR="00DF0C30">
        <w:rPr>
          <w:rFonts w:ascii="Times New Roman" w:eastAsia="Calibri" w:hAnsi="Times New Roman" w:cs="Times New Roman"/>
          <w:iCs/>
          <w:sz w:val="24"/>
          <w:szCs w:val="24"/>
        </w:rPr>
        <w:t xml:space="preserve"> challenge conventional wisdom</w:t>
      </w:r>
      <w:r w:rsidR="001761A4">
        <w:rPr>
          <w:rFonts w:ascii="Times New Roman" w:eastAsia="Calibri" w:hAnsi="Times New Roman" w:cs="Times New Roman"/>
          <w:iCs/>
          <w:sz w:val="24"/>
          <w:szCs w:val="24"/>
        </w:rPr>
        <w:t xml:space="preserve"> often reject them.  </w:t>
      </w:r>
      <w:r w:rsidR="00DF0C30">
        <w:rPr>
          <w:rFonts w:ascii="Times New Roman" w:eastAsia="Calibri" w:hAnsi="Times New Roman" w:cs="Times New Roman"/>
          <w:iCs/>
          <w:sz w:val="24"/>
          <w:szCs w:val="24"/>
        </w:rPr>
        <w:t>The author refers to such ideas as “</w:t>
      </w:r>
      <w:proofErr w:type="spellStart"/>
      <w:r w:rsidR="00DF0C30">
        <w:rPr>
          <w:rFonts w:ascii="Times New Roman" w:eastAsia="Calibri" w:hAnsi="Times New Roman" w:cs="Times New Roman"/>
          <w:iCs/>
          <w:sz w:val="24"/>
          <w:szCs w:val="24"/>
        </w:rPr>
        <w:t>loonshots</w:t>
      </w:r>
      <w:proofErr w:type="spellEnd"/>
      <w:r w:rsidR="00DF0C30">
        <w:rPr>
          <w:rFonts w:ascii="Times New Roman" w:eastAsia="Calibri" w:hAnsi="Times New Roman" w:cs="Times New Roman"/>
          <w:iCs/>
          <w:sz w:val="24"/>
          <w:szCs w:val="24"/>
        </w:rPr>
        <w:t xml:space="preserve">” and applies the concept of phase transitions </w:t>
      </w:r>
      <w:r w:rsidR="00F12B64">
        <w:rPr>
          <w:rFonts w:ascii="Times New Roman" w:eastAsia="Calibri" w:hAnsi="Times New Roman" w:cs="Times New Roman"/>
          <w:iCs/>
          <w:sz w:val="24"/>
          <w:szCs w:val="24"/>
        </w:rPr>
        <w:t>from the discipline of</w:t>
      </w:r>
      <w:r w:rsidR="001761A4">
        <w:rPr>
          <w:rFonts w:ascii="Times New Roman" w:eastAsia="Calibri" w:hAnsi="Times New Roman" w:cs="Times New Roman"/>
          <w:iCs/>
          <w:sz w:val="24"/>
          <w:szCs w:val="24"/>
        </w:rPr>
        <w:t xml:space="preserve"> physics</w:t>
      </w:r>
      <w:r w:rsidR="00DF0C30">
        <w:rPr>
          <w:rFonts w:ascii="Times New Roman" w:eastAsia="Calibri" w:hAnsi="Times New Roman" w:cs="Times New Roman"/>
          <w:iCs/>
          <w:sz w:val="24"/>
          <w:szCs w:val="24"/>
        </w:rPr>
        <w:t xml:space="preserve"> to explain the conditions under which </w:t>
      </w:r>
      <w:r w:rsidR="001F0470">
        <w:rPr>
          <w:rFonts w:ascii="Times New Roman" w:eastAsia="Calibri" w:hAnsi="Times New Roman" w:cs="Times New Roman"/>
          <w:iCs/>
          <w:sz w:val="24"/>
          <w:szCs w:val="24"/>
        </w:rPr>
        <w:t xml:space="preserve">organizations will </w:t>
      </w:r>
      <w:r w:rsidR="00DF0C30">
        <w:rPr>
          <w:rFonts w:ascii="Times New Roman" w:eastAsia="Calibri" w:hAnsi="Times New Roman" w:cs="Times New Roman"/>
          <w:iCs/>
          <w:sz w:val="24"/>
          <w:szCs w:val="24"/>
        </w:rPr>
        <w:t xml:space="preserve">either </w:t>
      </w:r>
      <w:r w:rsidR="001F0470">
        <w:rPr>
          <w:rFonts w:ascii="Times New Roman" w:eastAsia="Calibri" w:hAnsi="Times New Roman" w:cs="Times New Roman"/>
          <w:iCs/>
          <w:sz w:val="24"/>
          <w:szCs w:val="24"/>
        </w:rPr>
        <w:t xml:space="preserve">nurture or quell </w:t>
      </w:r>
      <w:proofErr w:type="spellStart"/>
      <w:r w:rsidR="001F0470">
        <w:rPr>
          <w:rFonts w:ascii="Times New Roman" w:eastAsia="Calibri" w:hAnsi="Times New Roman" w:cs="Times New Roman"/>
          <w:iCs/>
          <w:sz w:val="24"/>
          <w:szCs w:val="24"/>
        </w:rPr>
        <w:t>loonshots</w:t>
      </w:r>
      <w:proofErr w:type="spellEnd"/>
      <w:r w:rsidR="00DF0C30">
        <w:rPr>
          <w:rFonts w:ascii="Times New Roman" w:eastAsia="Calibri" w:hAnsi="Times New Roman" w:cs="Times New Roman"/>
          <w:iCs/>
          <w:sz w:val="24"/>
          <w:szCs w:val="24"/>
        </w:rPr>
        <w:t>.</w:t>
      </w:r>
      <w:r w:rsidR="001761A4">
        <w:rPr>
          <w:rFonts w:ascii="Times New Roman" w:eastAsia="Calibri" w:hAnsi="Times New Roman" w:cs="Times New Roman"/>
          <w:iCs/>
          <w:sz w:val="24"/>
          <w:szCs w:val="24"/>
        </w:rPr>
        <w:t xml:space="preserve">  In physics, phase transition is a</w:t>
      </w:r>
      <w:r w:rsidR="003D3287">
        <w:rPr>
          <w:rFonts w:ascii="Times New Roman" w:eastAsia="Calibri" w:hAnsi="Times New Roman" w:cs="Times New Roman"/>
          <w:iCs/>
          <w:sz w:val="24"/>
          <w:szCs w:val="24"/>
        </w:rPr>
        <w:t>n</w:t>
      </w:r>
      <w:r w:rsidR="001761A4">
        <w:rPr>
          <w:rFonts w:ascii="Times New Roman" w:eastAsia="Calibri" w:hAnsi="Times New Roman" w:cs="Times New Roman"/>
          <w:iCs/>
          <w:sz w:val="24"/>
          <w:szCs w:val="24"/>
        </w:rPr>
        <w:t xml:space="preserve"> </w:t>
      </w:r>
      <w:r w:rsidR="003D3287">
        <w:rPr>
          <w:rFonts w:ascii="Times New Roman" w:eastAsia="Calibri" w:hAnsi="Times New Roman" w:cs="Times New Roman"/>
          <w:iCs/>
          <w:sz w:val="24"/>
          <w:szCs w:val="24"/>
        </w:rPr>
        <w:t xml:space="preserve">odd </w:t>
      </w:r>
      <w:r w:rsidR="001761A4">
        <w:rPr>
          <w:rFonts w:ascii="Times New Roman" w:eastAsia="Calibri" w:hAnsi="Times New Roman" w:cs="Times New Roman"/>
          <w:iCs/>
          <w:sz w:val="24"/>
          <w:szCs w:val="24"/>
        </w:rPr>
        <w:t xml:space="preserve">characteristic of matter in which a molecule behaves like a liquid in one context and a solid in another.  The simple example is water which is liquid at temperatures above 32 degrees Fahrenheit and a solid below this temperature.  </w:t>
      </w:r>
      <w:r>
        <w:rPr>
          <w:rFonts w:ascii="Times New Roman" w:eastAsia="Calibri" w:hAnsi="Times New Roman" w:cs="Times New Roman"/>
          <w:iCs/>
          <w:sz w:val="24"/>
          <w:szCs w:val="24"/>
        </w:rPr>
        <w:t>B</w:t>
      </w:r>
      <w:r w:rsidR="001761A4">
        <w:rPr>
          <w:rFonts w:ascii="Times New Roman" w:eastAsia="Calibri" w:hAnsi="Times New Roman" w:cs="Times New Roman"/>
          <w:iCs/>
          <w:sz w:val="24"/>
          <w:szCs w:val="24"/>
        </w:rPr>
        <w:t xml:space="preserve">oth solid and liquid co-exist right at 32 degrees Fahrenheit.  </w:t>
      </w:r>
      <w:r w:rsidR="003D3287">
        <w:rPr>
          <w:rFonts w:ascii="Times New Roman" w:eastAsia="Calibri" w:hAnsi="Times New Roman" w:cs="Times New Roman"/>
          <w:iCs/>
          <w:sz w:val="24"/>
          <w:szCs w:val="24"/>
        </w:rPr>
        <w:t xml:space="preserve">The author </w:t>
      </w:r>
      <w:r w:rsidR="001761A4">
        <w:rPr>
          <w:rFonts w:ascii="Times New Roman" w:eastAsia="Calibri" w:hAnsi="Times New Roman" w:cs="Times New Roman"/>
          <w:iCs/>
          <w:sz w:val="24"/>
          <w:szCs w:val="24"/>
        </w:rPr>
        <w:t>applies the concept of phase transition</w:t>
      </w:r>
      <w:r w:rsidR="003D3287">
        <w:rPr>
          <w:rFonts w:ascii="Times New Roman" w:eastAsia="Calibri" w:hAnsi="Times New Roman" w:cs="Times New Roman"/>
          <w:iCs/>
          <w:sz w:val="24"/>
          <w:szCs w:val="24"/>
        </w:rPr>
        <w:t xml:space="preserve"> along with</w:t>
      </w:r>
      <w:r w:rsidR="00EC04C6">
        <w:rPr>
          <w:rFonts w:ascii="Times New Roman" w:eastAsia="Calibri" w:hAnsi="Times New Roman" w:cs="Times New Roman"/>
          <w:iCs/>
          <w:sz w:val="24"/>
          <w:szCs w:val="24"/>
        </w:rPr>
        <w:t xml:space="preserve"> percolation theory</w:t>
      </w:r>
      <w:r w:rsidR="001761A4">
        <w:rPr>
          <w:rFonts w:ascii="Times New Roman" w:eastAsia="Calibri" w:hAnsi="Times New Roman" w:cs="Times New Roman"/>
          <w:iCs/>
          <w:sz w:val="24"/>
          <w:szCs w:val="24"/>
        </w:rPr>
        <w:t xml:space="preserve"> to argue that organizational structure rather than organizational culture explains this transition from propensity to support so called </w:t>
      </w:r>
      <w:proofErr w:type="spellStart"/>
      <w:r w:rsidR="001761A4">
        <w:rPr>
          <w:rFonts w:ascii="Times New Roman" w:eastAsia="Calibri" w:hAnsi="Times New Roman" w:cs="Times New Roman"/>
          <w:iCs/>
          <w:sz w:val="24"/>
          <w:szCs w:val="24"/>
        </w:rPr>
        <w:t>loonshots</w:t>
      </w:r>
      <w:proofErr w:type="spellEnd"/>
      <w:r w:rsidR="001761A4">
        <w:rPr>
          <w:rFonts w:ascii="Times New Roman" w:eastAsia="Calibri" w:hAnsi="Times New Roman" w:cs="Times New Roman"/>
          <w:iCs/>
          <w:sz w:val="24"/>
          <w:szCs w:val="24"/>
        </w:rPr>
        <w:t xml:space="preserve"> to a tendency to quash </w:t>
      </w:r>
      <w:proofErr w:type="spellStart"/>
      <w:r w:rsidR="001761A4">
        <w:rPr>
          <w:rFonts w:ascii="Times New Roman" w:eastAsia="Calibri" w:hAnsi="Times New Roman" w:cs="Times New Roman"/>
          <w:iCs/>
          <w:sz w:val="24"/>
          <w:szCs w:val="24"/>
        </w:rPr>
        <w:t>loonshots</w:t>
      </w:r>
      <w:proofErr w:type="spellEnd"/>
      <w:r w:rsidR="001761A4">
        <w:rPr>
          <w:rFonts w:ascii="Times New Roman" w:eastAsia="Calibri" w:hAnsi="Times New Roman" w:cs="Times New Roman"/>
          <w:iCs/>
          <w:sz w:val="24"/>
          <w:szCs w:val="24"/>
        </w:rPr>
        <w:t xml:space="preserve"> in favor of what the author refers to as franchise projects.  Each of these</w:t>
      </w:r>
      <w:r w:rsidR="00AB0E66">
        <w:rPr>
          <w:rFonts w:ascii="Times New Roman" w:eastAsia="Calibri" w:hAnsi="Times New Roman" w:cs="Times New Roman"/>
          <w:iCs/>
          <w:sz w:val="24"/>
          <w:szCs w:val="24"/>
        </w:rPr>
        <w:t xml:space="preserve"> tendencies</w:t>
      </w:r>
      <w:r w:rsidR="001761A4">
        <w:rPr>
          <w:rFonts w:ascii="Times New Roman" w:eastAsia="Calibri" w:hAnsi="Times New Roman" w:cs="Times New Roman"/>
          <w:iCs/>
          <w:sz w:val="24"/>
          <w:szCs w:val="24"/>
        </w:rPr>
        <w:t xml:space="preserve"> represents different organizational phases.  The crux of the author’s argument is that just as water can exist in two phases only at the transition point</w:t>
      </w:r>
      <w:r w:rsidR="00AB0E66">
        <w:rPr>
          <w:rFonts w:ascii="Times New Roman" w:eastAsia="Calibri" w:hAnsi="Times New Roman" w:cs="Times New Roman"/>
          <w:iCs/>
          <w:sz w:val="24"/>
          <w:szCs w:val="24"/>
        </w:rPr>
        <w:t xml:space="preserve">, a single system can only nurture both </w:t>
      </w:r>
      <w:proofErr w:type="spellStart"/>
      <w:r w:rsidR="00AB0E66">
        <w:rPr>
          <w:rFonts w:ascii="Times New Roman" w:eastAsia="Calibri" w:hAnsi="Times New Roman" w:cs="Times New Roman"/>
          <w:iCs/>
          <w:sz w:val="24"/>
          <w:szCs w:val="24"/>
        </w:rPr>
        <w:t>loonshots</w:t>
      </w:r>
      <w:proofErr w:type="spellEnd"/>
      <w:r w:rsidR="00AB0E66">
        <w:rPr>
          <w:rFonts w:ascii="Times New Roman" w:eastAsia="Calibri" w:hAnsi="Times New Roman" w:cs="Times New Roman"/>
          <w:iCs/>
          <w:sz w:val="24"/>
          <w:szCs w:val="24"/>
        </w:rPr>
        <w:t xml:space="preserve"> and franchise projects by controlling the phase transition.  The author provides stories and reasoned ana</w:t>
      </w:r>
      <w:r w:rsidR="00EC04C6">
        <w:rPr>
          <w:rFonts w:ascii="Times New Roman" w:eastAsia="Calibri" w:hAnsi="Times New Roman" w:cs="Times New Roman"/>
          <w:iCs/>
          <w:sz w:val="24"/>
          <w:szCs w:val="24"/>
        </w:rPr>
        <w:t>lysis to support the argument and offers a formula for determining the number of employees (</w:t>
      </w:r>
      <m:oMath>
        <m:r>
          <w:rPr>
            <w:rFonts w:ascii="Cambria Math" w:eastAsia="Calibri" w:hAnsi="Cambria Math" w:cs="Times New Roman"/>
            <w:sz w:val="24"/>
            <w:szCs w:val="24"/>
          </w:rPr>
          <m:t>M</m:t>
        </m:r>
      </m:oMath>
      <w:r w:rsidR="00EC04C6">
        <w:rPr>
          <w:rFonts w:ascii="Times New Roman" w:eastAsia="Calibri" w:hAnsi="Times New Roman" w:cs="Times New Roman"/>
          <w:iCs/>
          <w:sz w:val="24"/>
          <w:szCs w:val="24"/>
        </w:rPr>
        <w:t>) below which a given organization will tend to nurture loonshots</w:t>
      </w:r>
      <w:r w:rsidR="003D3287">
        <w:rPr>
          <w:rFonts w:ascii="Times New Roman" w:eastAsia="Calibri" w:hAnsi="Times New Roman" w:cs="Times New Roman"/>
          <w:iCs/>
          <w:sz w:val="24"/>
          <w:szCs w:val="24"/>
        </w:rPr>
        <w:t xml:space="preserve"> and above w</w:t>
      </w:r>
      <w:r w:rsidR="007342EF">
        <w:rPr>
          <w:rFonts w:ascii="Times New Roman" w:eastAsia="Calibri" w:hAnsi="Times New Roman" w:cs="Times New Roman"/>
          <w:iCs/>
          <w:sz w:val="24"/>
          <w:szCs w:val="24"/>
        </w:rPr>
        <w:t>hich politics will set in and the organization</w:t>
      </w:r>
      <w:r w:rsidR="003D3287">
        <w:rPr>
          <w:rFonts w:ascii="Times New Roman" w:eastAsia="Calibri" w:hAnsi="Times New Roman" w:cs="Times New Roman"/>
          <w:iCs/>
          <w:sz w:val="24"/>
          <w:szCs w:val="24"/>
        </w:rPr>
        <w:t xml:space="preserve"> will favor franchise projects</w:t>
      </w:r>
      <w:r w:rsidR="00EC04C6">
        <w:rPr>
          <w:rFonts w:ascii="Times New Roman" w:eastAsia="Calibri" w:hAnsi="Times New Roman" w:cs="Times New Roman"/>
          <w:iCs/>
          <w:sz w:val="24"/>
          <w:szCs w:val="24"/>
        </w:rPr>
        <w:t xml:space="preserve">.  According to the formula presented by the author, </w:t>
      </w:r>
      <m:oMath>
        <m:r>
          <w:rPr>
            <w:rFonts w:ascii="Cambria Math" w:eastAsia="Calibri" w:hAnsi="Cambria Math" w:cs="Times New Roman"/>
            <w:sz w:val="24"/>
            <w:szCs w:val="24"/>
          </w:rPr>
          <m:t>M</m:t>
        </m:r>
      </m:oMath>
      <w:r w:rsidR="00EC04C6">
        <w:rPr>
          <w:rFonts w:ascii="Times New Roman" w:eastAsia="Calibri" w:hAnsi="Times New Roman" w:cs="Times New Roman"/>
          <w:iCs/>
          <w:sz w:val="24"/>
          <w:szCs w:val="24"/>
        </w:rPr>
        <w:t xml:space="preserve"> has a direct relation with equity fraction (</w:t>
      </w:r>
      <m:oMath>
        <m:r>
          <w:rPr>
            <w:rFonts w:ascii="Cambria Math" w:eastAsia="Calibri" w:hAnsi="Cambria Math" w:cs="Times New Roman"/>
            <w:sz w:val="24"/>
            <w:szCs w:val="24"/>
          </w:rPr>
          <m:t>E</m:t>
        </m:r>
      </m:oMath>
      <w:r w:rsidR="00EC04C6">
        <w:rPr>
          <w:rFonts w:ascii="Times New Roman" w:eastAsia="Calibri" w:hAnsi="Times New Roman" w:cs="Times New Roman"/>
          <w:iCs/>
          <w:sz w:val="24"/>
          <w:szCs w:val="24"/>
        </w:rPr>
        <w:t>), management span (</w:t>
      </w:r>
      <m:oMath>
        <m:r>
          <w:rPr>
            <w:rFonts w:ascii="Cambria Math" w:eastAsia="Calibri" w:hAnsi="Cambria Math" w:cs="Times New Roman"/>
            <w:sz w:val="24"/>
            <w:szCs w:val="24"/>
          </w:rPr>
          <m:t>S</m:t>
        </m:r>
      </m:oMath>
      <w:r w:rsidR="00EC04C6">
        <w:rPr>
          <w:rFonts w:ascii="Times New Roman" w:eastAsia="Calibri" w:hAnsi="Times New Roman" w:cs="Times New Roman"/>
          <w:iCs/>
          <w:sz w:val="24"/>
          <w:szCs w:val="24"/>
        </w:rPr>
        <w:t xml:space="preserve">), and </w:t>
      </w:r>
      <w:r w:rsidR="00EC04C6">
        <w:rPr>
          <w:rFonts w:ascii="Times New Roman" w:eastAsia="Calibri" w:hAnsi="Times New Roman" w:cs="Times New Roman"/>
          <w:iCs/>
          <w:sz w:val="24"/>
          <w:szCs w:val="24"/>
        </w:rPr>
        <w:lastRenderedPageBreak/>
        <w:t>organizational fitness (</w:t>
      </w:r>
      <m:oMath>
        <m:r>
          <w:rPr>
            <w:rFonts w:ascii="Cambria Math" w:eastAsia="Calibri" w:hAnsi="Cambria Math" w:cs="Times New Roman"/>
            <w:sz w:val="24"/>
            <w:szCs w:val="24"/>
          </w:rPr>
          <m:t>F</m:t>
        </m:r>
      </m:oMath>
      <w:r w:rsidR="00EC04C6">
        <w:rPr>
          <w:rFonts w:ascii="Times New Roman" w:eastAsia="Calibri" w:hAnsi="Times New Roman" w:cs="Times New Roman"/>
          <w:iCs/>
          <w:sz w:val="24"/>
          <w:szCs w:val="24"/>
        </w:rPr>
        <w:t>) and an inverse relation with salary growth rate up the organization hierarchy (</w:t>
      </w:r>
      <m:oMath>
        <m:r>
          <w:rPr>
            <w:rFonts w:ascii="Cambria Math" w:eastAsia="Calibri" w:hAnsi="Cambria Math" w:cs="Times New Roman"/>
            <w:sz w:val="24"/>
            <w:szCs w:val="24"/>
          </w:rPr>
          <m:t>G</m:t>
        </m:r>
      </m:oMath>
      <w:r w:rsidR="00EC04C6">
        <w:rPr>
          <w:rFonts w:ascii="Times New Roman" w:eastAsia="Calibri" w:hAnsi="Times New Roman" w:cs="Times New Roman"/>
          <w:iCs/>
          <w:sz w:val="24"/>
          <w:szCs w:val="24"/>
        </w:rPr>
        <w:t>) as described by the formula</w:t>
      </w:r>
      <w:r w:rsidR="003D3287">
        <w:rPr>
          <w:rFonts w:ascii="Times New Roman" w:eastAsia="Calibri" w:hAnsi="Times New Roman" w:cs="Times New Roman"/>
          <w:iCs/>
          <w:sz w:val="24"/>
          <w:szCs w:val="24"/>
        </w:rPr>
        <w:t xml:space="preserve"> </w:t>
      </w:r>
      <m:oMath>
        <m:r>
          <w:rPr>
            <w:rFonts w:ascii="Cambria Math" w:eastAsia="Calibri" w:hAnsi="Cambria Math" w:cs="Times New Roman"/>
            <w:sz w:val="24"/>
            <w:szCs w:val="24"/>
          </w:rPr>
          <m:t xml:space="preserve">M ≈ </m:t>
        </m:r>
        <m:f>
          <m:fPr>
            <m:ctrlPr>
              <w:rPr>
                <w:rFonts w:ascii="Cambria Math" w:eastAsia="Calibri" w:hAnsi="Cambria Math" w:cs="Times New Roman"/>
                <w:i/>
                <w:iCs/>
                <w:sz w:val="24"/>
                <w:szCs w:val="24"/>
              </w:rPr>
            </m:ctrlPr>
          </m:fPr>
          <m:num>
            <m:r>
              <w:rPr>
                <w:rFonts w:ascii="Cambria Math" w:eastAsia="Calibri" w:hAnsi="Cambria Math" w:cs="Times New Roman"/>
                <w:sz w:val="24"/>
                <w:szCs w:val="24"/>
              </w:rPr>
              <m:t xml:space="preserve">E </m:t>
            </m:r>
            <m:sSup>
              <m:sSupPr>
                <m:ctrlPr>
                  <w:rPr>
                    <w:rFonts w:ascii="Cambria Math" w:eastAsia="Calibri" w:hAnsi="Cambria Math" w:cs="Times New Roman"/>
                    <w:i/>
                    <w:iCs/>
                    <w:sz w:val="24"/>
                    <w:szCs w:val="24"/>
                  </w:rPr>
                </m:ctrlPr>
              </m:sSupPr>
              <m:e>
                <m:r>
                  <w:rPr>
                    <w:rFonts w:ascii="Cambria Math" w:eastAsia="Calibri" w:hAnsi="Cambria Math" w:cs="Times New Roman"/>
                    <w:sz w:val="24"/>
                    <w:szCs w:val="24"/>
                  </w:rPr>
                  <m:t>S</m:t>
                </m:r>
              </m:e>
              <m:sup>
                <m:r>
                  <w:rPr>
                    <w:rFonts w:ascii="Cambria Math" w:eastAsia="Calibri" w:hAnsi="Cambria Math" w:cs="Times New Roman"/>
                    <w:sz w:val="24"/>
                    <w:szCs w:val="24"/>
                  </w:rPr>
                  <m:t>2</m:t>
                </m:r>
              </m:sup>
            </m:sSup>
            <m:r>
              <w:rPr>
                <w:rFonts w:ascii="Cambria Math" w:eastAsia="Calibri" w:hAnsi="Cambria Math" w:cs="Times New Roman"/>
                <w:sz w:val="24"/>
                <w:szCs w:val="24"/>
              </w:rPr>
              <m:t>F</m:t>
            </m:r>
          </m:num>
          <m:den>
            <m:r>
              <w:rPr>
                <w:rFonts w:ascii="Cambria Math" w:eastAsia="Calibri" w:hAnsi="Cambria Math" w:cs="Times New Roman"/>
                <w:sz w:val="24"/>
                <w:szCs w:val="24"/>
              </w:rPr>
              <m:t>G</m:t>
            </m:r>
          </m:den>
        </m:f>
      </m:oMath>
      <w:r w:rsidR="00984DBC">
        <w:rPr>
          <w:rFonts w:ascii="Times New Roman" w:eastAsia="Calibri" w:hAnsi="Times New Roman" w:cs="Times New Roman"/>
          <w:iCs/>
          <w:sz w:val="24"/>
          <w:szCs w:val="24"/>
        </w:rPr>
        <w:t xml:space="preserve"> , which implies that any organization of a given size can influence its propensity to favor loonshots or franchise projects by manipulating its structure along these parameters.  </w:t>
      </w:r>
      <w:r w:rsidR="00503501">
        <w:rPr>
          <w:rFonts w:ascii="Times New Roman" w:eastAsia="Calibri" w:hAnsi="Times New Roman" w:cs="Times New Roman"/>
          <w:iCs/>
          <w:sz w:val="24"/>
          <w:szCs w:val="24"/>
        </w:rPr>
        <w:t xml:space="preserve">The authors background as a physicist and co-founder of a biotechnology company provides him with </w:t>
      </w:r>
      <w:r w:rsidR="00984DBC">
        <w:rPr>
          <w:rFonts w:ascii="Times New Roman" w:eastAsia="Calibri" w:hAnsi="Times New Roman" w:cs="Times New Roman"/>
          <w:iCs/>
          <w:sz w:val="24"/>
          <w:szCs w:val="24"/>
        </w:rPr>
        <w:t>a certain degree of credibility regarding the issue and the argument presented</w:t>
      </w:r>
      <w:r w:rsidR="00503501">
        <w:rPr>
          <w:rFonts w:ascii="Times New Roman" w:eastAsia="Calibri" w:hAnsi="Times New Roman" w:cs="Times New Roman"/>
          <w:iCs/>
          <w:sz w:val="24"/>
          <w:szCs w:val="24"/>
        </w:rPr>
        <w:t xml:space="preserve">.  However, the stories seemed to be cherry picked to support that author’s argument without addressing </w:t>
      </w:r>
      <w:r w:rsidR="001F0470">
        <w:rPr>
          <w:rFonts w:ascii="Times New Roman" w:eastAsia="Calibri" w:hAnsi="Times New Roman" w:cs="Times New Roman"/>
          <w:iCs/>
          <w:sz w:val="24"/>
          <w:szCs w:val="24"/>
        </w:rPr>
        <w:t xml:space="preserve">or acknowledging </w:t>
      </w:r>
      <w:r w:rsidR="00503501">
        <w:rPr>
          <w:rFonts w:ascii="Times New Roman" w:eastAsia="Calibri" w:hAnsi="Times New Roman" w:cs="Times New Roman"/>
          <w:iCs/>
          <w:sz w:val="24"/>
          <w:szCs w:val="24"/>
        </w:rPr>
        <w:t xml:space="preserve">possible counterfactuals or disconfirming examples.  </w:t>
      </w:r>
      <w:r w:rsidR="00AB0E66">
        <w:rPr>
          <w:rFonts w:ascii="Times New Roman" w:eastAsia="Calibri" w:hAnsi="Times New Roman" w:cs="Times New Roman"/>
          <w:iCs/>
          <w:sz w:val="24"/>
          <w:szCs w:val="24"/>
        </w:rPr>
        <w:t xml:space="preserve">In taking this approach, the author seems </w:t>
      </w:r>
      <w:r w:rsidR="007342EF">
        <w:rPr>
          <w:rFonts w:ascii="Times New Roman" w:eastAsia="Calibri" w:hAnsi="Times New Roman" w:cs="Times New Roman"/>
          <w:iCs/>
          <w:sz w:val="24"/>
          <w:szCs w:val="24"/>
        </w:rPr>
        <w:t xml:space="preserve">to </w:t>
      </w:r>
      <w:r w:rsidR="00AB0E66">
        <w:rPr>
          <w:rFonts w:ascii="Times New Roman" w:eastAsia="Calibri" w:hAnsi="Times New Roman" w:cs="Times New Roman"/>
          <w:iCs/>
          <w:sz w:val="24"/>
          <w:szCs w:val="24"/>
        </w:rPr>
        <w:t xml:space="preserve">commit the same offense of </w:t>
      </w:r>
      <w:r w:rsidR="00503501">
        <w:rPr>
          <w:rFonts w:ascii="Times New Roman" w:eastAsia="Calibri" w:hAnsi="Times New Roman" w:cs="Times New Roman"/>
          <w:iCs/>
          <w:sz w:val="24"/>
          <w:szCs w:val="24"/>
        </w:rPr>
        <w:t>after-the-f</w:t>
      </w:r>
      <w:r w:rsidR="001F0470">
        <w:rPr>
          <w:rFonts w:ascii="Times New Roman" w:eastAsia="Calibri" w:hAnsi="Times New Roman" w:cs="Times New Roman"/>
          <w:iCs/>
          <w:sz w:val="24"/>
          <w:szCs w:val="24"/>
        </w:rPr>
        <w:t xml:space="preserve">act analysis that he accused </w:t>
      </w:r>
      <w:r w:rsidR="00503501">
        <w:rPr>
          <w:rFonts w:ascii="Times New Roman" w:eastAsia="Calibri" w:hAnsi="Times New Roman" w:cs="Times New Roman"/>
          <w:iCs/>
          <w:sz w:val="24"/>
          <w:szCs w:val="24"/>
        </w:rPr>
        <w:t xml:space="preserve">those who have </w:t>
      </w:r>
      <w:r w:rsidR="00CA7BC9">
        <w:rPr>
          <w:rFonts w:ascii="Times New Roman" w:eastAsia="Calibri" w:hAnsi="Times New Roman" w:cs="Times New Roman"/>
          <w:iCs/>
          <w:sz w:val="24"/>
          <w:szCs w:val="24"/>
        </w:rPr>
        <w:t xml:space="preserve">argued for and written about </w:t>
      </w:r>
      <w:r w:rsidR="00503501">
        <w:rPr>
          <w:rFonts w:ascii="Times New Roman" w:eastAsia="Calibri" w:hAnsi="Times New Roman" w:cs="Times New Roman"/>
          <w:iCs/>
          <w:sz w:val="24"/>
          <w:szCs w:val="24"/>
        </w:rPr>
        <w:t>culture as the explanation for differences in organizational performance</w:t>
      </w:r>
      <w:r w:rsidR="001F0470">
        <w:rPr>
          <w:rFonts w:ascii="Times New Roman" w:eastAsia="Calibri" w:hAnsi="Times New Roman" w:cs="Times New Roman"/>
          <w:iCs/>
          <w:sz w:val="24"/>
          <w:szCs w:val="24"/>
        </w:rPr>
        <w:t xml:space="preserve"> as having committed</w:t>
      </w:r>
      <w:r w:rsidR="00503501">
        <w:rPr>
          <w:rFonts w:ascii="Times New Roman" w:eastAsia="Calibri" w:hAnsi="Times New Roman" w:cs="Times New Roman"/>
          <w:iCs/>
          <w:sz w:val="24"/>
          <w:szCs w:val="24"/>
        </w:rPr>
        <w:t>.</w:t>
      </w:r>
      <w:r w:rsidR="00AB0E66">
        <w:rPr>
          <w:rFonts w:ascii="Times New Roman" w:eastAsia="Calibri" w:hAnsi="Times New Roman" w:cs="Times New Roman"/>
          <w:iCs/>
          <w:sz w:val="24"/>
          <w:szCs w:val="24"/>
        </w:rPr>
        <w:t xml:space="preserve"> </w:t>
      </w:r>
      <w:r w:rsidR="00CA7BC9">
        <w:rPr>
          <w:rFonts w:ascii="Times New Roman" w:eastAsia="Calibri" w:hAnsi="Times New Roman" w:cs="Times New Roman"/>
          <w:iCs/>
          <w:sz w:val="24"/>
          <w:szCs w:val="24"/>
        </w:rPr>
        <w:t xml:space="preserve"> None the less, what the author presents is a structure-based theory that can be te</w:t>
      </w:r>
      <w:r w:rsidR="003D3287">
        <w:rPr>
          <w:rFonts w:ascii="Times New Roman" w:eastAsia="Calibri" w:hAnsi="Times New Roman" w:cs="Times New Roman"/>
          <w:iCs/>
          <w:sz w:val="24"/>
          <w:szCs w:val="24"/>
        </w:rPr>
        <w:t>sted scientifically and</w:t>
      </w:r>
      <w:r w:rsidR="00CA7BC9">
        <w:rPr>
          <w:rFonts w:ascii="Times New Roman" w:eastAsia="Calibri" w:hAnsi="Times New Roman" w:cs="Times New Roman"/>
          <w:iCs/>
          <w:sz w:val="24"/>
          <w:szCs w:val="24"/>
        </w:rPr>
        <w:t xml:space="preserve"> empirically.  What this theory does not explain is why an organization may choose one loonshot over another or one franchise project over another</w:t>
      </w:r>
      <w:r w:rsidR="00984DBC">
        <w:rPr>
          <w:rFonts w:ascii="Times New Roman" w:eastAsia="Calibri" w:hAnsi="Times New Roman" w:cs="Times New Roman"/>
          <w:iCs/>
          <w:sz w:val="24"/>
          <w:szCs w:val="24"/>
        </w:rPr>
        <w:t xml:space="preserve"> all other things being equal</w:t>
      </w:r>
      <w:r w:rsidR="00CA7BC9">
        <w:rPr>
          <w:rFonts w:ascii="Times New Roman" w:eastAsia="Calibri" w:hAnsi="Times New Roman" w:cs="Times New Roman"/>
          <w:iCs/>
          <w:sz w:val="24"/>
          <w:szCs w:val="24"/>
        </w:rPr>
        <w:t xml:space="preserve">, which is </w:t>
      </w:r>
      <w:r w:rsidR="007342EF">
        <w:rPr>
          <w:rFonts w:ascii="Times New Roman" w:eastAsia="Calibri" w:hAnsi="Times New Roman" w:cs="Times New Roman"/>
          <w:iCs/>
          <w:sz w:val="24"/>
          <w:szCs w:val="24"/>
        </w:rPr>
        <w:t xml:space="preserve">a component of </w:t>
      </w:r>
      <w:r w:rsidR="00CA7BC9">
        <w:rPr>
          <w:rFonts w:ascii="Times New Roman" w:eastAsia="Calibri" w:hAnsi="Times New Roman" w:cs="Times New Roman"/>
          <w:iCs/>
          <w:sz w:val="24"/>
          <w:szCs w:val="24"/>
        </w:rPr>
        <w:t xml:space="preserve">the question that the proposed dissertation study aims to </w:t>
      </w:r>
      <w:commentRangeStart w:id="5"/>
      <w:r w:rsidR="00CA7BC9">
        <w:rPr>
          <w:rFonts w:ascii="Times New Roman" w:eastAsia="Calibri" w:hAnsi="Times New Roman" w:cs="Times New Roman"/>
          <w:iCs/>
          <w:sz w:val="24"/>
          <w:szCs w:val="24"/>
        </w:rPr>
        <w:t>examine</w:t>
      </w:r>
      <w:commentRangeEnd w:id="5"/>
      <w:r w:rsidR="00AD3AA7">
        <w:rPr>
          <w:rStyle w:val="CommentReference"/>
        </w:rPr>
        <w:commentReference w:id="5"/>
      </w:r>
      <w:r w:rsidR="00CA7BC9">
        <w:rPr>
          <w:rFonts w:ascii="Times New Roman" w:eastAsia="Calibri" w:hAnsi="Times New Roman" w:cs="Times New Roman"/>
          <w:iCs/>
          <w:sz w:val="24"/>
          <w:szCs w:val="24"/>
        </w:rPr>
        <w:t>.</w:t>
      </w:r>
    </w:p>
    <w:p w14:paraId="2C246E3D" w14:textId="77777777" w:rsidR="001A6417" w:rsidRDefault="001A6417" w:rsidP="001A6417">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Balogun, J., Pye, A., &amp; Hodgkinson, G. P. (2008). Cognitively skilled organizational decision making: Making sense of deciding.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w:t>
      </w:r>
      <w:r w:rsidR="008D25E4">
        <w:rPr>
          <w:rFonts w:ascii="Times New Roman" w:eastAsia="Calibri" w:hAnsi="Times New Roman" w:cs="Times New Roman"/>
          <w:iCs/>
          <w:sz w:val="24"/>
          <w:szCs w:val="24"/>
        </w:rPr>
        <w:t>234-249</w:t>
      </w:r>
      <w:r>
        <w:rPr>
          <w:rFonts w:ascii="Times New Roman" w:eastAsia="Calibri" w:hAnsi="Times New Roman" w:cs="Times New Roman"/>
          <w:iCs/>
          <w:sz w:val="24"/>
          <w:szCs w:val="24"/>
        </w:rPr>
        <w:t xml:space="preserve">). New York, NY: Oxford University Press. </w:t>
      </w:r>
    </w:p>
    <w:p w14:paraId="0CA5DB80" w14:textId="77777777" w:rsidR="001A6417" w:rsidRDefault="001A6417" w:rsidP="001A641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essentially focuses on the process of decision making in organizations.  As the authors noted, research on decision making has been dominated </w:t>
      </w:r>
      <w:r w:rsidR="00776FDF">
        <w:rPr>
          <w:rFonts w:ascii="Times New Roman" w:eastAsia="Calibri" w:hAnsi="Times New Roman" w:cs="Times New Roman"/>
          <w:iCs/>
          <w:sz w:val="24"/>
          <w:szCs w:val="24"/>
        </w:rPr>
        <w:t xml:space="preserve">by simulations and lab-based </w:t>
      </w:r>
      <w:r>
        <w:rPr>
          <w:rFonts w:ascii="Times New Roman" w:eastAsia="Calibri" w:hAnsi="Times New Roman" w:cs="Times New Roman"/>
          <w:iCs/>
          <w:sz w:val="24"/>
          <w:szCs w:val="24"/>
        </w:rPr>
        <w:t xml:space="preserve">experimental investigation from an information </w:t>
      </w:r>
      <w:r>
        <w:rPr>
          <w:rFonts w:ascii="Times New Roman" w:eastAsia="Calibri" w:hAnsi="Times New Roman" w:cs="Times New Roman"/>
          <w:iCs/>
          <w:sz w:val="24"/>
          <w:szCs w:val="24"/>
        </w:rPr>
        <w:lastRenderedPageBreak/>
        <w:t xml:space="preserve">processing perspective.  They point out that there is a socio-political dimension to decision making in organizations.  As such, decision outcomes are a function of not only the quantity, accuracy, objectiveness, and timeliness of data but also </w:t>
      </w:r>
      <w:r w:rsidR="008D25E4">
        <w:rPr>
          <w:rFonts w:ascii="Times New Roman" w:eastAsia="Calibri" w:hAnsi="Times New Roman" w:cs="Times New Roman"/>
          <w:iCs/>
          <w:sz w:val="24"/>
          <w:szCs w:val="24"/>
        </w:rPr>
        <w:t xml:space="preserve">social processes.  Sensemaking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are the social process</w:t>
      </w:r>
      <w:r w:rsidR="003A2062">
        <w:rPr>
          <w:rFonts w:ascii="Times New Roman" w:eastAsia="Calibri" w:hAnsi="Times New Roman" w:cs="Times New Roman"/>
          <w:iCs/>
          <w:sz w:val="24"/>
          <w:szCs w:val="24"/>
        </w:rPr>
        <w:t>es</w:t>
      </w:r>
      <w:r w:rsidR="008D25E4">
        <w:rPr>
          <w:rFonts w:ascii="Times New Roman" w:eastAsia="Calibri" w:hAnsi="Times New Roman" w:cs="Times New Roman"/>
          <w:iCs/>
          <w:sz w:val="24"/>
          <w:szCs w:val="24"/>
        </w:rPr>
        <w:t xml:space="preserve"> with which the authors are most concerned as it relates to organizational decision making.  Sensemaking is the process of constructing and reconstructing meaning through which a group of individuals collectively create, maintain, and interpret their shared social reality.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is the process of trying to influence how others construct meaning towards one’s preferred meaning of social reality.  Sensemaking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underpin a power dynamic in organizational</w:t>
      </w:r>
      <w:r w:rsidR="008170ED">
        <w:rPr>
          <w:rFonts w:ascii="Times New Roman" w:eastAsia="Calibri" w:hAnsi="Times New Roman" w:cs="Times New Roman"/>
          <w:iCs/>
          <w:sz w:val="24"/>
          <w:szCs w:val="24"/>
        </w:rPr>
        <w:t xml:space="preserve"> decision making and </w:t>
      </w:r>
      <w:r w:rsidR="00303851">
        <w:rPr>
          <w:rFonts w:ascii="Times New Roman" w:eastAsia="Calibri" w:hAnsi="Times New Roman" w:cs="Times New Roman"/>
          <w:iCs/>
          <w:sz w:val="24"/>
          <w:szCs w:val="24"/>
        </w:rPr>
        <w:t xml:space="preserve">there is an interplay </w:t>
      </w:r>
      <w:r w:rsidR="008170ED">
        <w:rPr>
          <w:rFonts w:ascii="Times New Roman" w:eastAsia="Calibri" w:hAnsi="Times New Roman" w:cs="Times New Roman"/>
          <w:iCs/>
          <w:sz w:val="24"/>
          <w:szCs w:val="24"/>
        </w:rPr>
        <w:t xml:space="preserve">with </w:t>
      </w:r>
      <w:r w:rsidR="00303851">
        <w:rPr>
          <w:rFonts w:ascii="Times New Roman" w:eastAsia="Calibri" w:hAnsi="Times New Roman" w:cs="Times New Roman"/>
          <w:iCs/>
          <w:sz w:val="24"/>
          <w:szCs w:val="24"/>
        </w:rPr>
        <w:t xml:space="preserve">the </w:t>
      </w:r>
      <w:r w:rsidR="008170ED">
        <w:rPr>
          <w:rFonts w:ascii="Times New Roman" w:eastAsia="Calibri" w:hAnsi="Times New Roman" w:cs="Times New Roman"/>
          <w:iCs/>
          <w:sz w:val="24"/>
          <w:szCs w:val="24"/>
        </w:rPr>
        <w:t xml:space="preserve">roles and identities of </w:t>
      </w:r>
      <w:r w:rsidR="000B3D1E">
        <w:rPr>
          <w:rFonts w:ascii="Times New Roman" w:eastAsia="Calibri" w:hAnsi="Times New Roman" w:cs="Times New Roman"/>
          <w:iCs/>
          <w:sz w:val="24"/>
          <w:szCs w:val="24"/>
        </w:rPr>
        <w:t xml:space="preserve">the </w:t>
      </w:r>
      <w:r w:rsidR="008170ED">
        <w:rPr>
          <w:rFonts w:ascii="Times New Roman" w:eastAsia="Calibri" w:hAnsi="Times New Roman" w:cs="Times New Roman"/>
          <w:iCs/>
          <w:sz w:val="24"/>
          <w:szCs w:val="24"/>
        </w:rPr>
        <w:t xml:space="preserve">organization members involved.  </w:t>
      </w:r>
      <w:r w:rsidR="00776FDF">
        <w:rPr>
          <w:rFonts w:ascii="Times New Roman" w:eastAsia="Calibri" w:hAnsi="Times New Roman" w:cs="Times New Roman"/>
          <w:iCs/>
          <w:sz w:val="24"/>
          <w:szCs w:val="24"/>
        </w:rPr>
        <w:t>It may be the case</w:t>
      </w:r>
      <w:r w:rsidR="008170ED">
        <w:rPr>
          <w:rFonts w:ascii="Times New Roman" w:eastAsia="Calibri" w:hAnsi="Times New Roman" w:cs="Times New Roman"/>
          <w:iCs/>
          <w:sz w:val="24"/>
          <w:szCs w:val="24"/>
        </w:rPr>
        <w:t xml:space="preserve"> that </w:t>
      </w:r>
      <w:r w:rsidR="00776FDF">
        <w:rPr>
          <w:rFonts w:ascii="Times New Roman" w:eastAsia="Calibri" w:hAnsi="Times New Roman" w:cs="Times New Roman"/>
          <w:iCs/>
          <w:sz w:val="24"/>
          <w:szCs w:val="24"/>
        </w:rPr>
        <w:t xml:space="preserve">demand-side </w:t>
      </w:r>
      <w:r w:rsidR="008170ED">
        <w:rPr>
          <w:rFonts w:ascii="Times New Roman" w:eastAsia="Calibri" w:hAnsi="Times New Roman" w:cs="Times New Roman"/>
          <w:iCs/>
          <w:sz w:val="24"/>
          <w:szCs w:val="24"/>
        </w:rPr>
        <w:t>technology</w:t>
      </w:r>
      <w:r w:rsidR="00776FDF">
        <w:rPr>
          <w:rFonts w:ascii="Times New Roman" w:eastAsia="Calibri" w:hAnsi="Times New Roman" w:cs="Times New Roman"/>
          <w:iCs/>
          <w:sz w:val="24"/>
          <w:szCs w:val="24"/>
        </w:rPr>
        <w:t xml:space="preserve"> transfer professionals use</w:t>
      </w:r>
      <w:r w:rsidR="008170ED">
        <w:rPr>
          <w:rFonts w:ascii="Times New Roman" w:eastAsia="Calibri" w:hAnsi="Times New Roman" w:cs="Times New Roman"/>
          <w:iCs/>
          <w:sz w:val="24"/>
          <w:szCs w:val="24"/>
        </w:rPr>
        <w:t xml:space="preserve"> development stage</w:t>
      </w:r>
      <w:r w:rsidR="00776FDF">
        <w:rPr>
          <w:rFonts w:ascii="Times New Roman" w:eastAsia="Calibri" w:hAnsi="Times New Roman" w:cs="Times New Roman"/>
          <w:iCs/>
          <w:sz w:val="24"/>
          <w:szCs w:val="24"/>
        </w:rPr>
        <w:t xml:space="preserve"> </w:t>
      </w:r>
      <w:r w:rsidR="008170ED">
        <w:rPr>
          <w:rFonts w:ascii="Times New Roman" w:eastAsia="Calibri" w:hAnsi="Times New Roman" w:cs="Times New Roman"/>
          <w:iCs/>
          <w:sz w:val="24"/>
          <w:szCs w:val="24"/>
        </w:rPr>
        <w:t xml:space="preserve">in sensemaking and </w:t>
      </w:r>
      <w:proofErr w:type="spellStart"/>
      <w:r w:rsidR="008170ED">
        <w:rPr>
          <w:rFonts w:ascii="Times New Roman" w:eastAsia="Calibri" w:hAnsi="Times New Roman" w:cs="Times New Roman"/>
          <w:iCs/>
          <w:sz w:val="24"/>
          <w:szCs w:val="24"/>
        </w:rPr>
        <w:t>sensegiving</w:t>
      </w:r>
      <w:proofErr w:type="spellEnd"/>
      <w:r w:rsidR="008170ED">
        <w:rPr>
          <w:rFonts w:ascii="Times New Roman" w:eastAsia="Calibri" w:hAnsi="Times New Roman" w:cs="Times New Roman"/>
          <w:iCs/>
          <w:sz w:val="24"/>
          <w:szCs w:val="24"/>
        </w:rPr>
        <w:t xml:space="preserve"> to influence </w:t>
      </w:r>
      <w:r w:rsidR="00303851">
        <w:rPr>
          <w:rFonts w:ascii="Times New Roman" w:eastAsia="Calibri" w:hAnsi="Times New Roman" w:cs="Times New Roman"/>
          <w:iCs/>
          <w:sz w:val="24"/>
          <w:szCs w:val="24"/>
        </w:rPr>
        <w:t xml:space="preserve">the meaning of </w:t>
      </w:r>
      <w:r w:rsidR="008170ED">
        <w:rPr>
          <w:rFonts w:ascii="Times New Roman" w:eastAsia="Calibri" w:hAnsi="Times New Roman" w:cs="Times New Roman"/>
          <w:iCs/>
          <w:sz w:val="24"/>
          <w:szCs w:val="24"/>
        </w:rPr>
        <w:t>te</w:t>
      </w:r>
      <w:r w:rsidR="003A2062">
        <w:rPr>
          <w:rFonts w:ascii="Times New Roman" w:eastAsia="Calibri" w:hAnsi="Times New Roman" w:cs="Times New Roman"/>
          <w:iCs/>
          <w:sz w:val="24"/>
          <w:szCs w:val="24"/>
        </w:rPr>
        <w:t xml:space="preserve">chnology transfer </w:t>
      </w:r>
      <w:commentRangeStart w:id="6"/>
      <w:r w:rsidR="003A2062">
        <w:rPr>
          <w:rFonts w:ascii="Times New Roman" w:eastAsia="Calibri" w:hAnsi="Times New Roman" w:cs="Times New Roman"/>
          <w:iCs/>
          <w:sz w:val="24"/>
          <w:szCs w:val="24"/>
        </w:rPr>
        <w:t>opportunities</w:t>
      </w:r>
      <w:commentRangeEnd w:id="6"/>
      <w:r w:rsidR="00AD3AA7">
        <w:rPr>
          <w:rStyle w:val="CommentReference"/>
        </w:rPr>
        <w:commentReference w:id="6"/>
      </w:r>
      <w:r w:rsidR="003A2062">
        <w:rPr>
          <w:rFonts w:ascii="Times New Roman" w:eastAsia="Calibri" w:hAnsi="Times New Roman" w:cs="Times New Roman"/>
          <w:iCs/>
          <w:sz w:val="24"/>
          <w:szCs w:val="24"/>
        </w:rPr>
        <w:t>.</w:t>
      </w:r>
    </w:p>
    <w:p w14:paraId="51E27FF6" w14:textId="77777777" w:rsidR="00485347" w:rsidRDefault="00485347" w:rsidP="00E562EE">
      <w:pPr>
        <w:spacing w:line="480" w:lineRule="auto"/>
        <w:ind w:left="720" w:hanging="720"/>
        <w:rPr>
          <w:rFonts w:ascii="Times New Roman" w:eastAsia="Calibri" w:hAnsi="Times New Roman" w:cs="Times New Roman"/>
          <w:iCs/>
          <w:sz w:val="24"/>
          <w:szCs w:val="24"/>
        </w:rPr>
      </w:pPr>
      <w:proofErr w:type="spellStart"/>
      <w:r w:rsidRPr="00485347">
        <w:rPr>
          <w:rFonts w:ascii="Times New Roman" w:eastAsia="Calibri" w:hAnsi="Times New Roman" w:cs="Times New Roman"/>
          <w:iCs/>
          <w:sz w:val="24"/>
          <w:szCs w:val="24"/>
        </w:rPr>
        <w:t>Bengoa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Maseda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Iturralde</w:t>
      </w:r>
      <w:proofErr w:type="spellEnd"/>
      <w:r w:rsidRPr="00485347">
        <w:rPr>
          <w:rFonts w:ascii="Times New Roman" w:eastAsia="Calibri" w:hAnsi="Times New Roman" w:cs="Times New Roman"/>
          <w:iCs/>
          <w:sz w:val="24"/>
          <w:szCs w:val="24"/>
        </w:rPr>
        <w:t xml:space="preserve">, T., &amp; Aparicio, G. (2020). A bibliometric review of the technology transfer literature. </w:t>
      </w:r>
      <w:r w:rsidRPr="00485347">
        <w:rPr>
          <w:rFonts w:ascii="Times New Roman" w:eastAsia="Calibri" w:hAnsi="Times New Roman" w:cs="Times New Roman"/>
          <w:i/>
          <w:iCs/>
          <w:sz w:val="24"/>
          <w:szCs w:val="24"/>
        </w:rPr>
        <w:t>The Journal of Technology Transfer</w:t>
      </w:r>
      <w:r w:rsidRPr="00485347">
        <w:rPr>
          <w:rFonts w:ascii="Times New Roman" w:eastAsia="Calibri" w:hAnsi="Times New Roman" w:cs="Times New Roman"/>
          <w:iCs/>
          <w:sz w:val="24"/>
          <w:szCs w:val="24"/>
        </w:rPr>
        <w:t>. doi:10.1007/s10961-019-09774-5</w:t>
      </w:r>
    </w:p>
    <w:p w14:paraId="7953DEA0" w14:textId="77777777" w:rsidR="00485347" w:rsidRDefault="00485347" w:rsidP="0048534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systematically examined the academic literature on technology transfer covering the period 1969 to 2018 using the Web of Science (</w:t>
      </w:r>
      <w:proofErr w:type="spellStart"/>
      <w:r>
        <w:rPr>
          <w:rFonts w:ascii="Times New Roman" w:eastAsia="Calibri" w:hAnsi="Times New Roman" w:cs="Times New Roman"/>
          <w:iCs/>
          <w:sz w:val="24"/>
          <w:szCs w:val="24"/>
        </w:rPr>
        <w:t>WoS</w:t>
      </w:r>
      <w:proofErr w:type="spellEnd"/>
      <w:r>
        <w:rPr>
          <w:rFonts w:ascii="Times New Roman" w:eastAsia="Calibri" w:hAnsi="Times New Roman" w:cs="Times New Roman"/>
          <w:iCs/>
          <w:sz w:val="24"/>
          <w:szCs w:val="24"/>
        </w:rPr>
        <w:t>) Core Collection as the bibliographic database.  This review was more comprehensive than previous bibliometric studies of technology transfer which tend to focus on specific areas of research interests, a more limited number of publications, or shorter periods of time.  The aut</w:t>
      </w:r>
      <w:r w:rsidR="00557CA3">
        <w:rPr>
          <w:rFonts w:ascii="Times New Roman" w:eastAsia="Calibri" w:hAnsi="Times New Roman" w:cs="Times New Roman"/>
          <w:iCs/>
          <w:sz w:val="24"/>
          <w:szCs w:val="24"/>
        </w:rPr>
        <w:t xml:space="preserve">hors identified </w:t>
      </w:r>
      <w:r>
        <w:rPr>
          <w:rFonts w:ascii="Times New Roman" w:eastAsia="Calibri" w:hAnsi="Times New Roman" w:cs="Times New Roman"/>
          <w:iCs/>
          <w:sz w:val="24"/>
          <w:szCs w:val="24"/>
        </w:rPr>
        <w:t xml:space="preserve">five main streams of technology transfer research </w:t>
      </w:r>
      <w:r w:rsidR="000B3D1E">
        <w:rPr>
          <w:rFonts w:ascii="Times New Roman" w:eastAsia="Calibri" w:hAnsi="Times New Roman" w:cs="Times New Roman"/>
          <w:iCs/>
          <w:sz w:val="24"/>
          <w:szCs w:val="24"/>
        </w:rPr>
        <w:lastRenderedPageBreak/>
        <w:t xml:space="preserve">comprising </w:t>
      </w:r>
      <w:r>
        <w:rPr>
          <w:rFonts w:ascii="Times New Roman" w:eastAsia="Calibri" w:hAnsi="Times New Roman" w:cs="Times New Roman"/>
          <w:iCs/>
          <w:sz w:val="24"/>
          <w:szCs w:val="24"/>
        </w:rPr>
        <w:t>university technology transfer, international technology transfer, intra-firm technology transfer, absorptive capacity, and innovation policies.</w:t>
      </w:r>
      <w:r w:rsidR="00A61DD3">
        <w:rPr>
          <w:rFonts w:ascii="Times New Roman" w:eastAsia="Calibri" w:hAnsi="Times New Roman" w:cs="Times New Roman"/>
          <w:iCs/>
          <w:sz w:val="24"/>
          <w:szCs w:val="24"/>
        </w:rPr>
        <w:t xml:space="preserve">  The proposed dissertation study specifically focuses on university </w:t>
      </w:r>
      <w:r w:rsidR="00557CA3">
        <w:rPr>
          <w:rFonts w:ascii="Times New Roman" w:eastAsia="Calibri" w:hAnsi="Times New Roman" w:cs="Times New Roman"/>
          <w:iCs/>
          <w:sz w:val="24"/>
          <w:szCs w:val="24"/>
        </w:rPr>
        <w:t>technology transfer.  Within this</w:t>
      </w:r>
      <w:r w:rsidR="00A61DD3">
        <w:rPr>
          <w:rFonts w:ascii="Times New Roman" w:eastAsia="Calibri" w:hAnsi="Times New Roman" w:cs="Times New Roman"/>
          <w:iCs/>
          <w:sz w:val="24"/>
          <w:szCs w:val="24"/>
        </w:rPr>
        <w:t xml:space="preserve"> research stream, the authors identified five sub-streams comprising academic entrepreneurship, new ventures, intellectual property, university-industry relationships, and technology transfer offices.  The proposed dissertation study best aligns with the university-industry relationships sub-stream.  The authors specifically noted that most research on this topic was from the perspective of universities and research institutions</w:t>
      </w:r>
      <w:r w:rsidR="00542091">
        <w:rPr>
          <w:rFonts w:ascii="Times New Roman" w:eastAsia="Calibri" w:hAnsi="Times New Roman" w:cs="Times New Roman"/>
          <w:iCs/>
          <w:sz w:val="24"/>
          <w:szCs w:val="24"/>
        </w:rPr>
        <w:t xml:space="preserve"> and not private sector organizations that acquire university-created </w:t>
      </w:r>
      <w:commentRangeStart w:id="7"/>
      <w:r w:rsidR="00542091">
        <w:rPr>
          <w:rFonts w:ascii="Times New Roman" w:eastAsia="Calibri" w:hAnsi="Times New Roman" w:cs="Times New Roman"/>
          <w:iCs/>
          <w:sz w:val="24"/>
          <w:szCs w:val="24"/>
        </w:rPr>
        <w:t>technologies</w:t>
      </w:r>
      <w:commentRangeEnd w:id="7"/>
      <w:r w:rsidR="00AD3AA7">
        <w:rPr>
          <w:rStyle w:val="CommentReference"/>
        </w:rPr>
        <w:commentReference w:id="7"/>
      </w:r>
      <w:r w:rsidR="002F0D4D">
        <w:rPr>
          <w:rFonts w:ascii="Times New Roman" w:eastAsia="Calibri" w:hAnsi="Times New Roman" w:cs="Times New Roman"/>
          <w:iCs/>
          <w:sz w:val="24"/>
          <w:szCs w:val="24"/>
        </w:rPr>
        <w:t>.  T</w:t>
      </w:r>
      <w:r w:rsidR="00A61DD3">
        <w:rPr>
          <w:rFonts w:ascii="Times New Roman" w:eastAsia="Calibri" w:hAnsi="Times New Roman" w:cs="Times New Roman"/>
          <w:iCs/>
          <w:sz w:val="24"/>
          <w:szCs w:val="24"/>
        </w:rPr>
        <w:t xml:space="preserve">he proposed dissertation study also seems to </w:t>
      </w:r>
      <w:r w:rsidR="002F0D4D">
        <w:rPr>
          <w:rFonts w:ascii="Times New Roman" w:eastAsia="Calibri" w:hAnsi="Times New Roman" w:cs="Times New Roman"/>
          <w:iCs/>
          <w:sz w:val="24"/>
          <w:szCs w:val="24"/>
        </w:rPr>
        <w:t>brush against</w:t>
      </w:r>
      <w:r w:rsidR="00A61DD3">
        <w:rPr>
          <w:rFonts w:ascii="Times New Roman" w:eastAsia="Calibri" w:hAnsi="Times New Roman" w:cs="Times New Roman"/>
          <w:iCs/>
          <w:sz w:val="24"/>
          <w:szCs w:val="24"/>
        </w:rPr>
        <w:t xml:space="preserve"> the concept of absorptive capacity, which was defined </w:t>
      </w:r>
      <w:r w:rsidR="000B3D1E">
        <w:rPr>
          <w:rFonts w:ascii="Times New Roman" w:eastAsia="Calibri" w:hAnsi="Times New Roman" w:cs="Times New Roman"/>
          <w:iCs/>
          <w:sz w:val="24"/>
          <w:szCs w:val="24"/>
        </w:rPr>
        <w:t xml:space="preserve">in the literature </w:t>
      </w:r>
      <w:r w:rsidR="00A61DD3">
        <w:rPr>
          <w:rFonts w:ascii="Times New Roman" w:eastAsia="Calibri" w:hAnsi="Times New Roman" w:cs="Times New Roman"/>
          <w:iCs/>
          <w:sz w:val="24"/>
          <w:szCs w:val="24"/>
        </w:rPr>
        <w:t xml:space="preserve">as “a firm’s ability to recognize, assimilate, and apply external knowledge and learning processes” (p. 25).  </w:t>
      </w:r>
      <w:r w:rsidR="00542091">
        <w:rPr>
          <w:rFonts w:ascii="Times New Roman" w:eastAsia="Calibri" w:hAnsi="Times New Roman" w:cs="Times New Roman"/>
          <w:iCs/>
          <w:sz w:val="24"/>
          <w:szCs w:val="24"/>
        </w:rPr>
        <w:t>R</w:t>
      </w:r>
      <w:r w:rsidR="00AC35CC">
        <w:rPr>
          <w:rFonts w:ascii="Times New Roman" w:eastAsia="Calibri" w:hAnsi="Times New Roman" w:cs="Times New Roman"/>
          <w:iCs/>
          <w:sz w:val="24"/>
          <w:szCs w:val="24"/>
        </w:rPr>
        <w:t>esearch on a</w:t>
      </w:r>
      <w:r w:rsidR="00A61DD3">
        <w:rPr>
          <w:rFonts w:ascii="Times New Roman" w:eastAsia="Calibri" w:hAnsi="Times New Roman" w:cs="Times New Roman"/>
          <w:iCs/>
          <w:sz w:val="24"/>
          <w:szCs w:val="24"/>
        </w:rPr>
        <w:t>bsorptive capacity</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seems to </w:t>
      </w:r>
      <w:r w:rsidR="00AC35CC">
        <w:rPr>
          <w:rFonts w:ascii="Times New Roman" w:eastAsia="Calibri" w:hAnsi="Times New Roman" w:cs="Times New Roman"/>
          <w:iCs/>
          <w:sz w:val="24"/>
          <w:szCs w:val="24"/>
        </w:rPr>
        <w:t>fall within the discipline of organization</w:t>
      </w:r>
      <w:r w:rsidR="00542091">
        <w:rPr>
          <w:rFonts w:ascii="Times New Roman" w:eastAsia="Calibri" w:hAnsi="Times New Roman" w:cs="Times New Roman"/>
          <w:iCs/>
          <w:sz w:val="24"/>
          <w:szCs w:val="24"/>
        </w:rPr>
        <w:t xml:space="preserve"> studies.</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 M</w:t>
      </w:r>
      <w:r w:rsidR="00AC35CC">
        <w:rPr>
          <w:rFonts w:ascii="Times New Roman" w:eastAsia="Calibri" w:hAnsi="Times New Roman" w:cs="Times New Roman"/>
          <w:iCs/>
          <w:sz w:val="24"/>
          <w:szCs w:val="24"/>
        </w:rPr>
        <w:t>ost</w:t>
      </w:r>
      <w:r w:rsidR="00542091">
        <w:rPr>
          <w:rFonts w:ascii="Times New Roman" w:eastAsia="Calibri" w:hAnsi="Times New Roman" w:cs="Times New Roman"/>
          <w:iCs/>
          <w:sz w:val="24"/>
          <w:szCs w:val="24"/>
        </w:rPr>
        <w:t xml:space="preserve"> research</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in this stream </w:t>
      </w:r>
      <w:r w:rsidR="00AC35CC">
        <w:rPr>
          <w:rFonts w:ascii="Times New Roman" w:eastAsia="Calibri" w:hAnsi="Times New Roman" w:cs="Times New Roman"/>
          <w:iCs/>
          <w:sz w:val="24"/>
          <w:szCs w:val="24"/>
        </w:rPr>
        <w:t>has focused on understanding the factors that influence the absorptive capacity of a firm, when and how absorptive capacity can be a source of competitive advantage for a firm, and the relationship between absorptive capacity and firm performance.</w:t>
      </w:r>
      <w:r w:rsidR="00A61DD3">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 xml:space="preserve"> </w:t>
      </w:r>
      <w:r w:rsidR="002F0D4D">
        <w:rPr>
          <w:rFonts w:ascii="Times New Roman" w:eastAsia="Calibri" w:hAnsi="Times New Roman" w:cs="Times New Roman"/>
          <w:iCs/>
          <w:sz w:val="24"/>
          <w:szCs w:val="24"/>
        </w:rPr>
        <w:t>However, it appears that the research on absorptive capacity does not address why a firm cho</w:t>
      </w:r>
      <w:r w:rsidR="002271B6">
        <w:rPr>
          <w:rFonts w:ascii="Times New Roman" w:eastAsia="Calibri" w:hAnsi="Times New Roman" w:cs="Times New Roman"/>
          <w:iCs/>
          <w:sz w:val="24"/>
          <w:szCs w:val="24"/>
        </w:rPr>
        <w:t>oses to assimilate and apply some</w:t>
      </w:r>
      <w:r w:rsidR="002F0D4D">
        <w:rPr>
          <w:rFonts w:ascii="Times New Roman" w:eastAsia="Calibri" w:hAnsi="Times New Roman" w:cs="Times New Roman"/>
          <w:iCs/>
          <w:sz w:val="24"/>
          <w:szCs w:val="24"/>
        </w:rPr>
        <w:t xml:space="preserve"> technolo</w:t>
      </w:r>
      <w:r w:rsidR="002271B6">
        <w:rPr>
          <w:rFonts w:ascii="Times New Roman" w:eastAsia="Calibri" w:hAnsi="Times New Roman" w:cs="Times New Roman"/>
          <w:iCs/>
          <w:sz w:val="24"/>
          <w:szCs w:val="24"/>
        </w:rPr>
        <w:t>gies and not</w:t>
      </w:r>
      <w:r w:rsidR="002F0D4D">
        <w:rPr>
          <w:rFonts w:ascii="Times New Roman" w:eastAsia="Calibri" w:hAnsi="Times New Roman" w:cs="Times New Roman"/>
          <w:iCs/>
          <w:sz w:val="24"/>
          <w:szCs w:val="24"/>
        </w:rPr>
        <w:t xml:space="preserve"> other</w:t>
      </w:r>
      <w:r w:rsidR="002271B6">
        <w:rPr>
          <w:rFonts w:ascii="Times New Roman" w:eastAsia="Calibri" w:hAnsi="Times New Roman" w:cs="Times New Roman"/>
          <w:iCs/>
          <w:sz w:val="24"/>
          <w:szCs w:val="24"/>
        </w:rPr>
        <w:t>s</w:t>
      </w:r>
      <w:r w:rsidR="002F0D4D">
        <w:rPr>
          <w:rFonts w:ascii="Times New Roman" w:eastAsia="Calibri" w:hAnsi="Times New Roman" w:cs="Times New Roman"/>
          <w:iCs/>
          <w:sz w:val="24"/>
          <w:szCs w:val="24"/>
        </w:rPr>
        <w:t xml:space="preserve">.  </w:t>
      </w:r>
      <w:r w:rsidR="00F83386">
        <w:rPr>
          <w:rFonts w:ascii="Times New Roman" w:eastAsia="Calibri" w:hAnsi="Times New Roman" w:cs="Times New Roman"/>
          <w:iCs/>
          <w:sz w:val="24"/>
          <w:szCs w:val="24"/>
        </w:rPr>
        <w:t xml:space="preserve">The research on technology transfer in general seems to ignore factors endogenous to the technology and technology transfer process, such as development </w:t>
      </w:r>
      <w:commentRangeStart w:id="8"/>
      <w:r w:rsidR="00F83386">
        <w:rPr>
          <w:rFonts w:ascii="Times New Roman" w:eastAsia="Calibri" w:hAnsi="Times New Roman" w:cs="Times New Roman"/>
          <w:iCs/>
          <w:sz w:val="24"/>
          <w:szCs w:val="24"/>
        </w:rPr>
        <w:t>stage</w:t>
      </w:r>
      <w:commentRangeEnd w:id="8"/>
      <w:r w:rsidR="00E71E23">
        <w:rPr>
          <w:rStyle w:val="CommentReference"/>
        </w:rPr>
        <w:commentReference w:id="8"/>
      </w:r>
      <w:r w:rsidR="00F83386">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This suggests a clear gap in the literature that the</w:t>
      </w:r>
      <w:r w:rsidR="00F83386">
        <w:rPr>
          <w:rFonts w:ascii="Times New Roman" w:eastAsia="Calibri" w:hAnsi="Times New Roman" w:cs="Times New Roman"/>
          <w:iCs/>
          <w:sz w:val="24"/>
          <w:szCs w:val="24"/>
        </w:rPr>
        <w:t xml:space="preserve"> proposed dissertation study would</w:t>
      </w:r>
      <w:r w:rsidR="00AC35CC">
        <w:rPr>
          <w:rFonts w:ascii="Times New Roman" w:eastAsia="Calibri" w:hAnsi="Times New Roman" w:cs="Times New Roman"/>
          <w:iCs/>
          <w:sz w:val="24"/>
          <w:szCs w:val="24"/>
        </w:rPr>
        <w:t xml:space="preserve"> fill.</w:t>
      </w:r>
    </w:p>
    <w:p w14:paraId="21908D4C" w14:textId="77777777" w:rsidR="005D16C1" w:rsidRDefault="005D16C1" w:rsidP="00E562EE">
      <w:pPr>
        <w:spacing w:line="480" w:lineRule="auto"/>
        <w:ind w:left="720" w:hanging="720"/>
        <w:rPr>
          <w:rFonts w:ascii="Times New Roman" w:eastAsia="Calibri" w:hAnsi="Times New Roman" w:cs="Times New Roman"/>
          <w:iCs/>
          <w:sz w:val="24"/>
          <w:szCs w:val="24"/>
        </w:rPr>
      </w:pPr>
      <w:proofErr w:type="spellStart"/>
      <w:r w:rsidRPr="005D16C1">
        <w:rPr>
          <w:rFonts w:ascii="Times New Roman" w:eastAsia="Calibri" w:hAnsi="Times New Roman" w:cs="Times New Roman"/>
          <w:iCs/>
          <w:sz w:val="24"/>
          <w:szCs w:val="24"/>
        </w:rPr>
        <w:lastRenderedPageBreak/>
        <w:t>Bierly</w:t>
      </w:r>
      <w:proofErr w:type="spellEnd"/>
      <w:r w:rsidRPr="005D16C1">
        <w:rPr>
          <w:rFonts w:ascii="Times New Roman" w:eastAsia="Calibri" w:hAnsi="Times New Roman" w:cs="Times New Roman"/>
          <w:iCs/>
          <w:sz w:val="24"/>
          <w:szCs w:val="24"/>
        </w:rPr>
        <w:t xml:space="preserve">, P. E., </w:t>
      </w:r>
      <w:proofErr w:type="spellStart"/>
      <w:r w:rsidRPr="005D16C1">
        <w:rPr>
          <w:rFonts w:ascii="Times New Roman" w:eastAsia="Calibri" w:hAnsi="Times New Roman" w:cs="Times New Roman"/>
          <w:iCs/>
          <w:sz w:val="24"/>
          <w:szCs w:val="24"/>
        </w:rPr>
        <w:t>Damanpour</w:t>
      </w:r>
      <w:proofErr w:type="spellEnd"/>
      <w:r w:rsidRPr="005D16C1">
        <w:rPr>
          <w:rFonts w:ascii="Times New Roman" w:eastAsia="Calibri" w:hAnsi="Times New Roman" w:cs="Times New Roman"/>
          <w:iCs/>
          <w:sz w:val="24"/>
          <w:szCs w:val="24"/>
        </w:rPr>
        <w:t xml:space="preserve">, F., &amp; Santoro, M. D. (2009). The application of external knowledge: Organizational conditions for exploration and exploitation. </w:t>
      </w:r>
      <w:r w:rsidRPr="005D16C1">
        <w:rPr>
          <w:rFonts w:ascii="Times New Roman" w:eastAsia="Calibri" w:hAnsi="Times New Roman" w:cs="Times New Roman"/>
          <w:i/>
          <w:iCs/>
          <w:sz w:val="24"/>
          <w:szCs w:val="24"/>
        </w:rPr>
        <w:t>Journal of Management Studies, 46</w:t>
      </w:r>
      <w:r w:rsidRPr="005D16C1">
        <w:rPr>
          <w:rFonts w:ascii="Times New Roman" w:eastAsia="Calibri" w:hAnsi="Times New Roman" w:cs="Times New Roman"/>
          <w:iCs/>
          <w:sz w:val="24"/>
          <w:szCs w:val="24"/>
        </w:rPr>
        <w:t>(3). doi:10.1111/j.1467-6486.</w:t>
      </w:r>
      <w:proofErr w:type="gramStart"/>
      <w:r w:rsidRPr="005D16C1">
        <w:rPr>
          <w:rFonts w:ascii="Times New Roman" w:eastAsia="Calibri" w:hAnsi="Times New Roman" w:cs="Times New Roman"/>
          <w:iCs/>
          <w:sz w:val="24"/>
          <w:szCs w:val="24"/>
        </w:rPr>
        <w:t>2009.00829.x</w:t>
      </w:r>
      <w:proofErr w:type="gramEnd"/>
    </w:p>
    <w:p w14:paraId="4189691D" w14:textId="77777777" w:rsidR="005D16C1" w:rsidRDefault="00392A1B" w:rsidP="005D16C1">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examined whether various organizational factors influenced the ability of firms to apply external knowledge obtained through university-firm collaborations.  </w:t>
      </w:r>
      <w:r w:rsidR="00D023E0">
        <w:rPr>
          <w:rFonts w:ascii="Times New Roman" w:eastAsia="Calibri" w:hAnsi="Times New Roman" w:cs="Times New Roman"/>
          <w:iCs/>
          <w:sz w:val="24"/>
          <w:szCs w:val="24"/>
        </w:rPr>
        <w:t xml:space="preserve">It is one of the most cited journal articles on the topic of absorptive capacity.  </w:t>
      </w:r>
      <w:r>
        <w:rPr>
          <w:rFonts w:ascii="Times New Roman" w:eastAsia="Calibri" w:hAnsi="Times New Roman" w:cs="Times New Roman"/>
          <w:iCs/>
          <w:sz w:val="24"/>
          <w:szCs w:val="24"/>
        </w:rPr>
        <w:t xml:space="preserve">The authors used a multi-dimensional definition of absorptive capacity </w:t>
      </w:r>
      <w:r w:rsidR="00E9285C">
        <w:rPr>
          <w:rFonts w:ascii="Times New Roman" w:eastAsia="Calibri" w:hAnsi="Times New Roman" w:cs="Times New Roman"/>
          <w:iCs/>
          <w:sz w:val="24"/>
          <w:szCs w:val="24"/>
        </w:rPr>
        <w:t>that comprised two separate processes – external knowledge transfer (EKT) and external knowledge application (EKA).  They</w:t>
      </w:r>
      <w:r>
        <w:rPr>
          <w:rFonts w:ascii="Times New Roman" w:eastAsia="Calibri" w:hAnsi="Times New Roman" w:cs="Times New Roman"/>
          <w:iCs/>
          <w:sz w:val="24"/>
          <w:szCs w:val="24"/>
        </w:rPr>
        <w:t xml:space="preserve"> distinguished between exploration </w:t>
      </w:r>
      <w:r w:rsidR="00F360AA">
        <w:rPr>
          <w:rFonts w:ascii="Times New Roman" w:eastAsia="Calibri" w:hAnsi="Times New Roman" w:cs="Times New Roman"/>
          <w:iCs/>
          <w:sz w:val="24"/>
          <w:szCs w:val="24"/>
        </w:rPr>
        <w:t xml:space="preserve">(new products) </w:t>
      </w:r>
      <w:r>
        <w:rPr>
          <w:rFonts w:ascii="Times New Roman" w:eastAsia="Calibri" w:hAnsi="Times New Roman" w:cs="Times New Roman"/>
          <w:iCs/>
          <w:sz w:val="24"/>
          <w:szCs w:val="24"/>
        </w:rPr>
        <w:t>and exploitation</w:t>
      </w:r>
      <w:r w:rsidR="00F360AA">
        <w:rPr>
          <w:rFonts w:ascii="Times New Roman" w:eastAsia="Calibri" w:hAnsi="Times New Roman" w:cs="Times New Roman"/>
          <w:iCs/>
          <w:sz w:val="24"/>
          <w:szCs w:val="24"/>
        </w:rPr>
        <w:t xml:space="preserve"> (product refinements and internal processes)</w:t>
      </w:r>
      <w:r>
        <w:rPr>
          <w:rFonts w:ascii="Times New Roman" w:eastAsia="Calibri" w:hAnsi="Times New Roman" w:cs="Times New Roman"/>
          <w:iCs/>
          <w:sz w:val="24"/>
          <w:szCs w:val="24"/>
        </w:rPr>
        <w:t xml:space="preserve"> in the application of external knowledge.  Their analysis considered such factors as </w:t>
      </w:r>
      <w:r w:rsidR="0065350E">
        <w:rPr>
          <w:rFonts w:ascii="Times New Roman" w:eastAsia="Calibri" w:hAnsi="Times New Roman" w:cs="Times New Roman"/>
          <w:iCs/>
          <w:sz w:val="24"/>
          <w:szCs w:val="24"/>
        </w:rPr>
        <w:t xml:space="preserve">strategic capability, </w:t>
      </w:r>
      <w:r>
        <w:rPr>
          <w:rFonts w:ascii="Times New Roman" w:eastAsia="Calibri" w:hAnsi="Times New Roman" w:cs="Times New Roman"/>
          <w:iCs/>
          <w:sz w:val="24"/>
          <w:szCs w:val="24"/>
        </w:rPr>
        <w:t>strategic posture, financial leverage, prior collaborative experiences, technological capability, and technological relatedness.</w:t>
      </w:r>
      <w:r w:rsidR="00E9285C">
        <w:rPr>
          <w:rFonts w:ascii="Times New Roman" w:eastAsia="Calibri" w:hAnsi="Times New Roman" w:cs="Times New Roman"/>
          <w:iCs/>
          <w:sz w:val="24"/>
          <w:szCs w:val="24"/>
        </w:rPr>
        <w:t xml:space="preserve">  </w:t>
      </w:r>
      <w:r w:rsidR="00643DA7">
        <w:rPr>
          <w:rFonts w:ascii="Times New Roman" w:eastAsia="Calibri" w:hAnsi="Times New Roman" w:cs="Times New Roman"/>
          <w:iCs/>
          <w:sz w:val="24"/>
          <w:szCs w:val="24"/>
        </w:rPr>
        <w:t xml:space="preserve">It included knowledge </w:t>
      </w:r>
      <w:proofErr w:type="spellStart"/>
      <w:r w:rsidR="00643DA7">
        <w:rPr>
          <w:rFonts w:ascii="Times New Roman" w:eastAsia="Calibri" w:hAnsi="Times New Roman" w:cs="Times New Roman"/>
          <w:iCs/>
          <w:sz w:val="24"/>
          <w:szCs w:val="24"/>
        </w:rPr>
        <w:t>tacitness</w:t>
      </w:r>
      <w:proofErr w:type="spellEnd"/>
      <w:r w:rsidR="00643DA7">
        <w:rPr>
          <w:rFonts w:ascii="Times New Roman" w:eastAsia="Calibri" w:hAnsi="Times New Roman" w:cs="Times New Roman"/>
          <w:iCs/>
          <w:sz w:val="24"/>
          <w:szCs w:val="24"/>
        </w:rPr>
        <w:t xml:space="preserve"> as a moderator.  </w:t>
      </w:r>
      <w:r w:rsidR="0065350E">
        <w:rPr>
          <w:rFonts w:ascii="Times New Roman" w:eastAsia="Calibri" w:hAnsi="Times New Roman" w:cs="Times New Roman"/>
          <w:iCs/>
          <w:sz w:val="24"/>
          <w:szCs w:val="24"/>
        </w:rPr>
        <w:t xml:space="preserve">The authors did not consider or control for development stage </w:t>
      </w:r>
      <w:r w:rsidR="00D023E0">
        <w:rPr>
          <w:rFonts w:ascii="Times New Roman" w:eastAsia="Calibri" w:hAnsi="Times New Roman" w:cs="Times New Roman"/>
          <w:iCs/>
          <w:sz w:val="24"/>
          <w:szCs w:val="24"/>
        </w:rPr>
        <w:t xml:space="preserve">or technology maturity </w:t>
      </w:r>
      <w:r w:rsidR="0065350E">
        <w:rPr>
          <w:rFonts w:ascii="Times New Roman" w:eastAsia="Calibri" w:hAnsi="Times New Roman" w:cs="Times New Roman"/>
          <w:iCs/>
          <w:sz w:val="24"/>
          <w:szCs w:val="24"/>
        </w:rPr>
        <w:t xml:space="preserve">in their analysis.  The authors used hierarchical regression analysis to evaluate eight (8) models.  They found an association between exploration </w:t>
      </w:r>
      <w:r w:rsidR="00D023E0">
        <w:rPr>
          <w:rFonts w:ascii="Times New Roman" w:eastAsia="Calibri" w:hAnsi="Times New Roman" w:cs="Times New Roman"/>
          <w:iCs/>
          <w:sz w:val="24"/>
          <w:szCs w:val="24"/>
        </w:rPr>
        <w:t xml:space="preserve">as a dependent variable </w:t>
      </w:r>
      <w:r w:rsidR="0065350E">
        <w:rPr>
          <w:rFonts w:ascii="Times New Roman" w:eastAsia="Calibri" w:hAnsi="Times New Roman" w:cs="Times New Roman"/>
          <w:iCs/>
          <w:sz w:val="24"/>
          <w:szCs w:val="24"/>
        </w:rPr>
        <w:t xml:space="preserve">and strategic capabilities, strategic posture, and financial leverage but there was an association between exploitation </w:t>
      </w:r>
      <w:r w:rsidR="00D023E0">
        <w:rPr>
          <w:rFonts w:ascii="Times New Roman" w:eastAsia="Calibri" w:hAnsi="Times New Roman" w:cs="Times New Roman"/>
          <w:iCs/>
          <w:sz w:val="24"/>
          <w:szCs w:val="24"/>
        </w:rPr>
        <w:t xml:space="preserve">as a dependent variable </w:t>
      </w:r>
      <w:r w:rsidR="0065350E">
        <w:rPr>
          <w:rFonts w:ascii="Times New Roman" w:eastAsia="Calibri" w:hAnsi="Times New Roman" w:cs="Times New Roman"/>
          <w:iCs/>
          <w:sz w:val="24"/>
          <w:szCs w:val="24"/>
        </w:rPr>
        <w:t xml:space="preserve">and only financial leverage.  Moreover, there was a negative association between exploration and technological relatedness. </w:t>
      </w:r>
      <w:r w:rsidR="00D023E0">
        <w:rPr>
          <w:rFonts w:ascii="Times New Roman" w:eastAsia="Calibri" w:hAnsi="Times New Roman" w:cs="Times New Roman"/>
          <w:iCs/>
          <w:sz w:val="24"/>
          <w:szCs w:val="24"/>
        </w:rPr>
        <w:t xml:space="preserve"> </w:t>
      </w:r>
      <w:r w:rsidR="00F360AA">
        <w:rPr>
          <w:rFonts w:ascii="Times New Roman" w:eastAsia="Calibri" w:hAnsi="Times New Roman" w:cs="Times New Roman"/>
          <w:iCs/>
          <w:sz w:val="24"/>
          <w:szCs w:val="24"/>
        </w:rPr>
        <w:t xml:space="preserve">All </w:t>
      </w:r>
      <w:r w:rsidR="0065350E">
        <w:rPr>
          <w:rFonts w:ascii="Times New Roman" w:eastAsia="Calibri" w:hAnsi="Times New Roman" w:cs="Times New Roman"/>
          <w:iCs/>
          <w:sz w:val="24"/>
          <w:szCs w:val="24"/>
        </w:rPr>
        <w:t>the models had adjusted R</w:t>
      </w:r>
      <w:r w:rsidR="0065350E" w:rsidRPr="00F360AA">
        <w:rPr>
          <w:rFonts w:ascii="Times New Roman" w:eastAsia="Calibri" w:hAnsi="Times New Roman" w:cs="Times New Roman"/>
          <w:iCs/>
          <w:sz w:val="24"/>
          <w:szCs w:val="24"/>
          <w:vertAlign w:val="superscript"/>
        </w:rPr>
        <w:t>2</w:t>
      </w:r>
      <w:r w:rsidR="0065350E">
        <w:rPr>
          <w:rFonts w:ascii="Times New Roman" w:eastAsia="Calibri" w:hAnsi="Times New Roman" w:cs="Times New Roman"/>
          <w:iCs/>
          <w:sz w:val="24"/>
          <w:szCs w:val="24"/>
        </w:rPr>
        <w:t xml:space="preserve"> values ranging from 0.476 to 0.627 which indi</w:t>
      </w:r>
      <w:r w:rsidR="00D023E0">
        <w:rPr>
          <w:rFonts w:ascii="Times New Roman" w:eastAsia="Calibri" w:hAnsi="Times New Roman" w:cs="Times New Roman"/>
          <w:iCs/>
          <w:sz w:val="24"/>
          <w:szCs w:val="24"/>
        </w:rPr>
        <w:t>cates that they explained a large</w:t>
      </w:r>
      <w:r w:rsidR="0065350E">
        <w:rPr>
          <w:rFonts w:ascii="Times New Roman" w:eastAsia="Calibri" w:hAnsi="Times New Roman" w:cs="Times New Roman"/>
          <w:iCs/>
          <w:sz w:val="24"/>
          <w:szCs w:val="24"/>
        </w:rPr>
        <w:t xml:space="preserve"> amount of the change in the dependent variables.</w:t>
      </w:r>
      <w:r w:rsidR="00F360AA">
        <w:rPr>
          <w:rFonts w:ascii="Times New Roman" w:eastAsia="Calibri" w:hAnsi="Times New Roman" w:cs="Times New Roman"/>
          <w:iCs/>
          <w:sz w:val="24"/>
          <w:szCs w:val="24"/>
        </w:rPr>
        <w:t xml:space="preserve">  </w:t>
      </w:r>
      <w:r w:rsidR="00643DA7">
        <w:rPr>
          <w:rFonts w:ascii="Times New Roman" w:eastAsia="Calibri" w:hAnsi="Times New Roman" w:cs="Times New Roman"/>
          <w:iCs/>
          <w:sz w:val="24"/>
          <w:szCs w:val="24"/>
        </w:rPr>
        <w:t xml:space="preserve">However, the study only established association and not causation because of the study design the authors </w:t>
      </w:r>
      <w:r w:rsidR="00643DA7">
        <w:rPr>
          <w:rFonts w:ascii="Times New Roman" w:eastAsia="Calibri" w:hAnsi="Times New Roman" w:cs="Times New Roman"/>
          <w:iCs/>
          <w:sz w:val="24"/>
          <w:szCs w:val="24"/>
        </w:rPr>
        <w:lastRenderedPageBreak/>
        <w:t xml:space="preserve">used.  </w:t>
      </w:r>
      <w:r w:rsidR="00F360AA">
        <w:rPr>
          <w:rFonts w:ascii="Times New Roman" w:eastAsia="Calibri" w:hAnsi="Times New Roman" w:cs="Times New Roman"/>
          <w:iCs/>
          <w:sz w:val="24"/>
          <w:szCs w:val="24"/>
        </w:rPr>
        <w:t xml:space="preserve">The scale and variable items used in this study may be useful for the proposed dissertation study depending on the research design chosen.  It might be possible to extend the research the authors presented by incorporating development stage </w:t>
      </w:r>
      <w:r w:rsidR="00D023E0">
        <w:rPr>
          <w:rFonts w:ascii="Times New Roman" w:eastAsia="Calibri" w:hAnsi="Times New Roman" w:cs="Times New Roman"/>
          <w:iCs/>
          <w:sz w:val="24"/>
          <w:szCs w:val="24"/>
        </w:rPr>
        <w:t xml:space="preserve">or technology maturity </w:t>
      </w:r>
      <w:r w:rsidR="00F360AA">
        <w:rPr>
          <w:rFonts w:ascii="Times New Roman" w:eastAsia="Calibri" w:hAnsi="Times New Roman" w:cs="Times New Roman"/>
          <w:iCs/>
          <w:sz w:val="24"/>
          <w:szCs w:val="24"/>
        </w:rPr>
        <w:t xml:space="preserve">as a </w:t>
      </w:r>
      <w:r w:rsidR="00D023E0">
        <w:rPr>
          <w:rFonts w:ascii="Times New Roman" w:eastAsia="Calibri" w:hAnsi="Times New Roman" w:cs="Times New Roman"/>
          <w:iCs/>
          <w:sz w:val="24"/>
          <w:szCs w:val="24"/>
        </w:rPr>
        <w:t xml:space="preserve">predictor </w:t>
      </w:r>
      <w:commentRangeStart w:id="9"/>
      <w:r w:rsidR="00D023E0">
        <w:rPr>
          <w:rFonts w:ascii="Times New Roman" w:eastAsia="Calibri" w:hAnsi="Times New Roman" w:cs="Times New Roman"/>
          <w:iCs/>
          <w:sz w:val="24"/>
          <w:szCs w:val="24"/>
        </w:rPr>
        <w:t>variable</w:t>
      </w:r>
      <w:commentRangeEnd w:id="9"/>
      <w:r w:rsidR="00E71E23">
        <w:rPr>
          <w:rStyle w:val="CommentReference"/>
        </w:rPr>
        <w:commentReference w:id="9"/>
      </w:r>
      <w:r w:rsidR="00F360AA">
        <w:rPr>
          <w:rFonts w:ascii="Times New Roman" w:eastAsia="Calibri" w:hAnsi="Times New Roman" w:cs="Times New Roman"/>
          <w:iCs/>
          <w:sz w:val="24"/>
          <w:szCs w:val="24"/>
        </w:rPr>
        <w:t xml:space="preserve">. </w:t>
      </w:r>
    </w:p>
    <w:p w14:paraId="4F924278" w14:textId="77777777" w:rsidR="00D96170" w:rsidRDefault="00D96170" w:rsidP="00E562EE">
      <w:pPr>
        <w:spacing w:line="480" w:lineRule="auto"/>
        <w:ind w:left="720" w:hanging="720"/>
        <w:rPr>
          <w:rFonts w:ascii="Times New Roman" w:eastAsia="Calibri" w:hAnsi="Times New Roman" w:cs="Times New Roman"/>
          <w:iCs/>
          <w:sz w:val="24"/>
          <w:szCs w:val="24"/>
        </w:rPr>
      </w:pPr>
      <w:proofErr w:type="spellStart"/>
      <w:r w:rsidRPr="00D96170">
        <w:rPr>
          <w:rFonts w:ascii="Times New Roman" w:eastAsia="Calibri" w:hAnsi="Times New Roman" w:cs="Times New Roman"/>
          <w:iCs/>
          <w:sz w:val="24"/>
          <w:szCs w:val="24"/>
        </w:rPr>
        <w:t>Bruneel</w:t>
      </w:r>
      <w:proofErr w:type="spellEnd"/>
      <w:r w:rsidRPr="00D96170">
        <w:rPr>
          <w:rFonts w:ascii="Times New Roman" w:eastAsia="Calibri" w:hAnsi="Times New Roman" w:cs="Times New Roman"/>
          <w:iCs/>
          <w:sz w:val="24"/>
          <w:szCs w:val="24"/>
        </w:rPr>
        <w:t xml:space="preserve">, J., </w:t>
      </w:r>
      <w:proofErr w:type="spellStart"/>
      <w:r w:rsidRPr="00D96170">
        <w:rPr>
          <w:rFonts w:ascii="Times New Roman" w:eastAsia="Calibri" w:hAnsi="Times New Roman" w:cs="Times New Roman"/>
          <w:iCs/>
          <w:sz w:val="24"/>
          <w:szCs w:val="24"/>
        </w:rPr>
        <w:t>D’Este</w:t>
      </w:r>
      <w:proofErr w:type="spellEnd"/>
      <w:r w:rsidRPr="00D96170">
        <w:rPr>
          <w:rFonts w:ascii="Times New Roman" w:eastAsia="Calibri" w:hAnsi="Times New Roman" w:cs="Times New Roman"/>
          <w:iCs/>
          <w:sz w:val="24"/>
          <w:szCs w:val="24"/>
        </w:rPr>
        <w:t xml:space="preserve">, P., &amp; Salter, A. (2010). Investigating the factors that diminish the barriers to university–industry collaboration. </w:t>
      </w:r>
      <w:r w:rsidRPr="00D96170">
        <w:rPr>
          <w:rFonts w:ascii="Times New Roman" w:eastAsia="Calibri" w:hAnsi="Times New Roman" w:cs="Times New Roman"/>
          <w:i/>
          <w:iCs/>
          <w:sz w:val="24"/>
          <w:szCs w:val="24"/>
        </w:rPr>
        <w:t>Research Policy, 39</w:t>
      </w:r>
      <w:r w:rsidRPr="00D96170">
        <w:rPr>
          <w:rFonts w:ascii="Times New Roman" w:eastAsia="Calibri" w:hAnsi="Times New Roman" w:cs="Times New Roman"/>
          <w:iCs/>
          <w:sz w:val="24"/>
          <w:szCs w:val="24"/>
        </w:rPr>
        <w:t xml:space="preserve">(7), 858-868. </w:t>
      </w:r>
      <w:proofErr w:type="gramStart"/>
      <w:r w:rsidRPr="00D96170">
        <w:rPr>
          <w:rFonts w:ascii="Times New Roman" w:eastAsia="Calibri" w:hAnsi="Times New Roman" w:cs="Times New Roman"/>
          <w:iCs/>
          <w:sz w:val="24"/>
          <w:szCs w:val="24"/>
        </w:rPr>
        <w:t>doi:10.1016/j.respol</w:t>
      </w:r>
      <w:proofErr w:type="gramEnd"/>
      <w:r w:rsidRPr="00D96170">
        <w:rPr>
          <w:rFonts w:ascii="Times New Roman" w:eastAsia="Calibri" w:hAnsi="Times New Roman" w:cs="Times New Roman"/>
          <w:iCs/>
          <w:sz w:val="24"/>
          <w:szCs w:val="24"/>
        </w:rPr>
        <w:t>.2010.03.006</w:t>
      </w:r>
    </w:p>
    <w:p w14:paraId="390CD3A1" w14:textId="77777777" w:rsidR="00D96170" w:rsidRDefault="00342D44" w:rsidP="00D96170">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w:t>
      </w:r>
      <w:r w:rsidR="00572BCC">
        <w:rPr>
          <w:rFonts w:ascii="Times New Roman" w:eastAsia="Calibri" w:hAnsi="Times New Roman" w:cs="Times New Roman"/>
          <w:iCs/>
          <w:sz w:val="24"/>
          <w:szCs w:val="24"/>
        </w:rPr>
        <w:t xml:space="preserve"> journal article examined two general types of barriers to various kinds of collaboration between universities in the United Kingdom (U.K.) and private sector organizations.  </w:t>
      </w:r>
      <w:r w:rsidR="00EB6C0F">
        <w:rPr>
          <w:rFonts w:ascii="Times New Roman" w:eastAsia="Calibri" w:hAnsi="Times New Roman" w:cs="Times New Roman"/>
          <w:iCs/>
          <w:sz w:val="24"/>
          <w:szCs w:val="24"/>
        </w:rPr>
        <w:t xml:space="preserve">It is one of the most cited articles on university-industry relationships in technology transfer.  </w:t>
      </w:r>
      <w:r w:rsidR="00572BCC">
        <w:rPr>
          <w:rFonts w:ascii="Times New Roman" w:eastAsia="Calibri" w:hAnsi="Times New Roman" w:cs="Times New Roman"/>
          <w:iCs/>
          <w:sz w:val="24"/>
          <w:szCs w:val="24"/>
        </w:rPr>
        <w:t xml:space="preserve">The barriers </w:t>
      </w:r>
      <w:r w:rsidR="00A271AE">
        <w:rPr>
          <w:rFonts w:ascii="Times New Roman" w:eastAsia="Calibri" w:hAnsi="Times New Roman" w:cs="Times New Roman"/>
          <w:iCs/>
          <w:sz w:val="24"/>
          <w:szCs w:val="24"/>
        </w:rPr>
        <w:t>(dependent variable</w:t>
      </w:r>
      <w:r w:rsidR="000464B0">
        <w:rPr>
          <w:rFonts w:ascii="Times New Roman" w:eastAsia="Calibri" w:hAnsi="Times New Roman" w:cs="Times New Roman"/>
          <w:iCs/>
          <w:sz w:val="24"/>
          <w:szCs w:val="24"/>
        </w:rPr>
        <w:t>s</w:t>
      </w:r>
      <w:r w:rsidR="00A271AE">
        <w:rPr>
          <w:rFonts w:ascii="Times New Roman" w:eastAsia="Calibri" w:hAnsi="Times New Roman" w:cs="Times New Roman"/>
          <w:iCs/>
          <w:sz w:val="24"/>
          <w:szCs w:val="24"/>
        </w:rPr>
        <w:t xml:space="preserve">) </w:t>
      </w:r>
      <w:r w:rsidR="00572BCC">
        <w:rPr>
          <w:rFonts w:ascii="Times New Roman" w:eastAsia="Calibri" w:hAnsi="Times New Roman" w:cs="Times New Roman"/>
          <w:iCs/>
          <w:sz w:val="24"/>
          <w:szCs w:val="24"/>
        </w:rPr>
        <w:t xml:space="preserve">on which the study focused were orientation-related barriers and transaction-related barriers.  The study used a survey design based on 503 responses from a sample frame of 3,088 private sector organizations.  </w:t>
      </w:r>
      <w:r w:rsidR="00C57FB5">
        <w:rPr>
          <w:rFonts w:ascii="Times New Roman" w:eastAsia="Calibri" w:hAnsi="Times New Roman" w:cs="Times New Roman"/>
          <w:iCs/>
          <w:sz w:val="24"/>
          <w:szCs w:val="24"/>
        </w:rPr>
        <w:t>The analysis controlled for various institutional factors including absorptive capacity, firm size, and organizational structure.  Orientation-related barriers are relevant to the proposed dissertation study of the influence of development stage on technology transfer outcomes.  Roughly one-third of the respondents indicated that university research is extremely oriented towards pure science</w:t>
      </w:r>
      <w:r w:rsidR="00DD4E79">
        <w:rPr>
          <w:rFonts w:ascii="Times New Roman" w:eastAsia="Calibri" w:hAnsi="Times New Roman" w:cs="Times New Roman"/>
          <w:iCs/>
          <w:sz w:val="24"/>
          <w:szCs w:val="24"/>
        </w:rPr>
        <w:t xml:space="preserve">.  However, </w:t>
      </w:r>
      <w:proofErr w:type="gramStart"/>
      <w:r w:rsidR="00DD4E79">
        <w:rPr>
          <w:rFonts w:ascii="Times New Roman" w:eastAsia="Calibri" w:hAnsi="Times New Roman" w:cs="Times New Roman"/>
          <w:iCs/>
          <w:sz w:val="24"/>
          <w:szCs w:val="24"/>
        </w:rPr>
        <w:t>it’s</w:t>
      </w:r>
      <w:proofErr w:type="gramEnd"/>
      <w:r w:rsidR="00DD4E79">
        <w:rPr>
          <w:rFonts w:ascii="Times New Roman" w:eastAsia="Calibri" w:hAnsi="Times New Roman" w:cs="Times New Roman"/>
          <w:iCs/>
          <w:sz w:val="24"/>
          <w:szCs w:val="24"/>
        </w:rPr>
        <w:t xml:space="preserve"> not clear from the arti</w:t>
      </w:r>
      <w:r w:rsidR="000464B0">
        <w:rPr>
          <w:rFonts w:ascii="Times New Roman" w:eastAsia="Calibri" w:hAnsi="Times New Roman" w:cs="Times New Roman"/>
          <w:iCs/>
          <w:sz w:val="24"/>
          <w:szCs w:val="24"/>
        </w:rPr>
        <w:t xml:space="preserve">cle whether respondents </w:t>
      </w:r>
      <w:r w:rsidR="00DD4E79">
        <w:rPr>
          <w:rFonts w:ascii="Times New Roman" w:eastAsia="Calibri" w:hAnsi="Times New Roman" w:cs="Times New Roman"/>
          <w:iCs/>
          <w:sz w:val="24"/>
          <w:szCs w:val="24"/>
        </w:rPr>
        <w:t xml:space="preserve">consider such orientation </w:t>
      </w:r>
      <w:r w:rsidR="00717F51">
        <w:rPr>
          <w:rFonts w:ascii="Times New Roman" w:eastAsia="Calibri" w:hAnsi="Times New Roman" w:cs="Times New Roman"/>
          <w:iCs/>
          <w:sz w:val="24"/>
          <w:szCs w:val="24"/>
        </w:rPr>
        <w:t xml:space="preserve">to be </w:t>
      </w:r>
      <w:r w:rsidR="00DD4E79">
        <w:rPr>
          <w:rFonts w:ascii="Times New Roman" w:eastAsia="Calibri" w:hAnsi="Times New Roman" w:cs="Times New Roman"/>
          <w:iCs/>
          <w:sz w:val="24"/>
          <w:szCs w:val="24"/>
        </w:rPr>
        <w:t>a barrier to collaboration; this seems to be an unverified assumption that the authors make.</w:t>
      </w:r>
      <w:r w:rsidR="00C57FB5">
        <w:rPr>
          <w:rFonts w:ascii="Times New Roman" w:eastAsia="Calibri" w:hAnsi="Times New Roman" w:cs="Times New Roman"/>
          <w:iCs/>
          <w:sz w:val="24"/>
          <w:szCs w:val="24"/>
        </w:rPr>
        <w:t xml:space="preserve"> </w:t>
      </w:r>
      <w:r w:rsidR="00DD4E79">
        <w:rPr>
          <w:rFonts w:ascii="Times New Roman" w:eastAsia="Calibri" w:hAnsi="Times New Roman" w:cs="Times New Roman"/>
          <w:iCs/>
          <w:sz w:val="24"/>
          <w:szCs w:val="24"/>
        </w:rPr>
        <w:t xml:space="preserve"> Assuming respondents do consider extreme orientation towards pure science to be a barrier to collaboration, t</w:t>
      </w:r>
      <w:r w:rsidR="00B64934">
        <w:rPr>
          <w:rFonts w:ascii="Times New Roman" w:eastAsia="Calibri" w:hAnsi="Times New Roman" w:cs="Times New Roman"/>
          <w:iCs/>
          <w:sz w:val="24"/>
          <w:szCs w:val="24"/>
        </w:rPr>
        <w:t xml:space="preserve">his is suggestive of a relationship between development stage and the willingness of a private sector </w:t>
      </w:r>
      <w:r w:rsidR="00B64934">
        <w:rPr>
          <w:rFonts w:ascii="Times New Roman" w:eastAsia="Calibri" w:hAnsi="Times New Roman" w:cs="Times New Roman"/>
          <w:iCs/>
          <w:sz w:val="24"/>
          <w:szCs w:val="24"/>
        </w:rPr>
        <w:lastRenderedPageBreak/>
        <w:t xml:space="preserve">organization to pursue a given university-created </w:t>
      </w:r>
      <w:commentRangeStart w:id="10"/>
      <w:r w:rsidR="00B64934">
        <w:rPr>
          <w:rFonts w:ascii="Times New Roman" w:eastAsia="Calibri" w:hAnsi="Times New Roman" w:cs="Times New Roman"/>
          <w:iCs/>
          <w:sz w:val="24"/>
          <w:szCs w:val="24"/>
        </w:rPr>
        <w:t>technology</w:t>
      </w:r>
      <w:commentRangeEnd w:id="10"/>
      <w:r w:rsidR="008C330B">
        <w:rPr>
          <w:rStyle w:val="CommentReference"/>
        </w:rPr>
        <w:commentReference w:id="10"/>
      </w:r>
      <w:r w:rsidR="00B64934">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Given the economic, social, and cultural similarities between the U.K. and the United States (U.S.), it seems reasonable to assume that the findings of this study are sufficiently generalizable to the U.S. context.</w:t>
      </w:r>
    </w:p>
    <w:p w14:paraId="3C1F9FC1" w14:textId="77777777" w:rsidR="006946D7" w:rsidRDefault="006946D7" w:rsidP="00E562EE">
      <w:pPr>
        <w:spacing w:line="480" w:lineRule="auto"/>
        <w:ind w:left="720" w:hanging="720"/>
        <w:rPr>
          <w:rFonts w:ascii="Times New Roman" w:eastAsia="Calibri" w:hAnsi="Times New Roman" w:cs="Times New Roman"/>
          <w:iCs/>
          <w:sz w:val="24"/>
          <w:szCs w:val="24"/>
        </w:rPr>
      </w:pPr>
      <w:proofErr w:type="spellStart"/>
      <w:r w:rsidRPr="006946D7">
        <w:rPr>
          <w:rFonts w:ascii="Times New Roman" w:eastAsia="Calibri" w:hAnsi="Times New Roman" w:cs="Times New Roman"/>
          <w:iCs/>
          <w:sz w:val="24"/>
          <w:szCs w:val="24"/>
        </w:rPr>
        <w:t>Battistella</w:t>
      </w:r>
      <w:proofErr w:type="spellEnd"/>
      <w:r w:rsidRPr="006946D7">
        <w:rPr>
          <w:rFonts w:ascii="Times New Roman" w:eastAsia="Calibri" w:hAnsi="Times New Roman" w:cs="Times New Roman"/>
          <w:iCs/>
          <w:sz w:val="24"/>
          <w:szCs w:val="24"/>
        </w:rPr>
        <w:t xml:space="preserve">, C., De Toni, A. F., &amp; </w:t>
      </w:r>
      <w:proofErr w:type="spellStart"/>
      <w:r w:rsidRPr="006946D7">
        <w:rPr>
          <w:rFonts w:ascii="Times New Roman" w:eastAsia="Calibri" w:hAnsi="Times New Roman" w:cs="Times New Roman"/>
          <w:iCs/>
          <w:sz w:val="24"/>
          <w:szCs w:val="24"/>
        </w:rPr>
        <w:t>Pillon</w:t>
      </w:r>
      <w:proofErr w:type="spellEnd"/>
      <w:r w:rsidRPr="006946D7">
        <w:rPr>
          <w:rFonts w:ascii="Times New Roman" w:eastAsia="Calibri" w:hAnsi="Times New Roman" w:cs="Times New Roman"/>
          <w:iCs/>
          <w:sz w:val="24"/>
          <w:szCs w:val="24"/>
        </w:rPr>
        <w:t>, R. (2016). Inter-</w:t>
      </w:r>
      <w:proofErr w:type="spellStart"/>
      <w:r w:rsidRPr="006946D7">
        <w:rPr>
          <w:rFonts w:ascii="Times New Roman" w:eastAsia="Calibri" w:hAnsi="Times New Roman" w:cs="Times New Roman"/>
          <w:iCs/>
          <w:sz w:val="24"/>
          <w:szCs w:val="24"/>
        </w:rPr>
        <w:t>organisational</w:t>
      </w:r>
      <w:proofErr w:type="spellEnd"/>
      <w:r w:rsidRPr="006946D7">
        <w:rPr>
          <w:rFonts w:ascii="Times New Roman" w:eastAsia="Calibri" w:hAnsi="Times New Roman" w:cs="Times New Roman"/>
          <w:iCs/>
          <w:sz w:val="24"/>
          <w:szCs w:val="24"/>
        </w:rPr>
        <w:t xml:space="preserve"> technology/knowledge transfer: A framework from critical literature review. </w:t>
      </w:r>
      <w:r w:rsidRPr="006946D7">
        <w:rPr>
          <w:rFonts w:ascii="Times New Roman" w:eastAsia="Calibri" w:hAnsi="Times New Roman" w:cs="Times New Roman"/>
          <w:i/>
          <w:iCs/>
          <w:sz w:val="24"/>
          <w:szCs w:val="24"/>
        </w:rPr>
        <w:t>Journal of Technology Transfer</w:t>
      </w:r>
      <w:r w:rsidR="001A30A0">
        <w:rPr>
          <w:rFonts w:ascii="Times New Roman" w:eastAsia="Calibri" w:hAnsi="Times New Roman" w:cs="Times New Roman"/>
          <w:i/>
          <w:iCs/>
          <w:sz w:val="24"/>
          <w:szCs w:val="24"/>
        </w:rPr>
        <w:t xml:space="preserve"> </w:t>
      </w:r>
      <w:r w:rsidRPr="006946D7">
        <w:rPr>
          <w:rFonts w:ascii="Times New Roman" w:eastAsia="Calibri" w:hAnsi="Times New Roman" w:cs="Times New Roman"/>
          <w:iCs/>
          <w:sz w:val="24"/>
          <w:szCs w:val="24"/>
        </w:rPr>
        <w:t>(5), 1195. doi:10.1007/s10961-015-9418-7</w:t>
      </w:r>
    </w:p>
    <w:p w14:paraId="244087E8" w14:textId="77777777" w:rsidR="006946D7" w:rsidRDefault="001A30A0" w:rsidP="006946D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summarized a literature analysis that sought to identify the critical factors for technology and knowledge transfer found in the literature.  Based on this analysis, the authors organized the factors into a framework.  To facilitate their effort, the authors constructed a reference framework, which they term</w:t>
      </w:r>
      <w:r w:rsidR="00466B4E">
        <w:rPr>
          <w:rFonts w:ascii="Times New Roman" w:eastAsia="Calibri" w:hAnsi="Times New Roman" w:cs="Times New Roman"/>
          <w:iCs/>
          <w:sz w:val="24"/>
          <w:szCs w:val="24"/>
        </w:rPr>
        <w:t>ed</w:t>
      </w:r>
      <w:r>
        <w:rPr>
          <w:rFonts w:ascii="Times New Roman" w:eastAsia="Calibri" w:hAnsi="Times New Roman" w:cs="Times New Roman"/>
          <w:iCs/>
          <w:sz w:val="24"/>
          <w:szCs w:val="24"/>
        </w:rPr>
        <w:t xml:space="preserve"> a model of technology and knowledge transfer.</w:t>
      </w:r>
      <w:r w:rsidR="00C220DC">
        <w:rPr>
          <w:rFonts w:ascii="Times New Roman" w:eastAsia="Calibri" w:hAnsi="Times New Roman" w:cs="Times New Roman"/>
          <w:iCs/>
          <w:sz w:val="24"/>
          <w:szCs w:val="24"/>
        </w:rPr>
        <w:t xml:space="preserve">  The authors grouped the critical factors they i</w:t>
      </w:r>
      <w:r w:rsidR="00466B4E">
        <w:rPr>
          <w:rFonts w:ascii="Times New Roman" w:eastAsia="Calibri" w:hAnsi="Times New Roman" w:cs="Times New Roman"/>
          <w:iCs/>
          <w:sz w:val="24"/>
          <w:szCs w:val="24"/>
        </w:rPr>
        <w:t>dentified in the literature along</w:t>
      </w:r>
      <w:r w:rsidR="00C220DC">
        <w:rPr>
          <w:rFonts w:ascii="Times New Roman" w:eastAsia="Calibri" w:hAnsi="Times New Roman" w:cs="Times New Roman"/>
          <w:iCs/>
          <w:sz w:val="24"/>
          <w:szCs w:val="24"/>
        </w:rPr>
        <w:t xml:space="preserve"> six (6) basic dimensions comprising properties and characteristics of the source, properties and characteristics of the recipient, characteristics of the relationship, properties and characteristics of the object of transfer, choice of channels and mechanisms to effectuate the transfer, and characteristics of th</w:t>
      </w:r>
      <w:r w:rsidR="00466B4E">
        <w:rPr>
          <w:rFonts w:ascii="Times New Roman" w:eastAsia="Calibri" w:hAnsi="Times New Roman" w:cs="Times New Roman"/>
          <w:iCs/>
          <w:sz w:val="24"/>
          <w:szCs w:val="24"/>
        </w:rPr>
        <w:t>e context.  Development stage and</w:t>
      </w:r>
      <w:r w:rsidR="00C220DC">
        <w:rPr>
          <w:rFonts w:ascii="Times New Roman" w:eastAsia="Calibri" w:hAnsi="Times New Roman" w:cs="Times New Roman"/>
          <w:iCs/>
          <w:sz w:val="24"/>
          <w:szCs w:val="24"/>
        </w:rPr>
        <w:t xml:space="preserve"> technology maturity was not explicitly included as an aspect of the properties and characteristics of the object of transfer.  However, uncertainty was included as an aspect which the authors defined as the degree of ambiguity and uncertainty about elements of the knowledge to be transferred.  But the authors did not expound </w:t>
      </w:r>
      <w:r w:rsidR="00466B4E">
        <w:rPr>
          <w:rFonts w:ascii="Times New Roman" w:eastAsia="Calibri" w:hAnsi="Times New Roman" w:cs="Times New Roman"/>
          <w:iCs/>
          <w:sz w:val="24"/>
          <w:szCs w:val="24"/>
        </w:rPr>
        <w:t>as</w:t>
      </w:r>
      <w:r w:rsidR="00C220DC">
        <w:rPr>
          <w:rFonts w:ascii="Times New Roman" w:eastAsia="Calibri" w:hAnsi="Times New Roman" w:cs="Times New Roman"/>
          <w:iCs/>
          <w:sz w:val="24"/>
          <w:szCs w:val="24"/>
        </w:rPr>
        <w:t xml:space="preserve"> to what elements they referred.  It is quite possible that development stage is related to </w:t>
      </w:r>
      <w:commentRangeStart w:id="11"/>
      <w:r w:rsidR="00C220DC">
        <w:rPr>
          <w:rFonts w:ascii="Times New Roman" w:eastAsia="Calibri" w:hAnsi="Times New Roman" w:cs="Times New Roman"/>
          <w:iCs/>
          <w:sz w:val="24"/>
          <w:szCs w:val="24"/>
        </w:rPr>
        <w:t>uncertainty</w:t>
      </w:r>
      <w:commentRangeEnd w:id="11"/>
      <w:r w:rsidR="008C330B">
        <w:rPr>
          <w:rStyle w:val="CommentReference"/>
        </w:rPr>
        <w:commentReference w:id="11"/>
      </w:r>
      <w:r w:rsidR="00C220DC">
        <w:rPr>
          <w:rFonts w:ascii="Times New Roman" w:eastAsia="Calibri" w:hAnsi="Times New Roman" w:cs="Times New Roman"/>
          <w:iCs/>
          <w:sz w:val="24"/>
          <w:szCs w:val="24"/>
        </w:rPr>
        <w:t xml:space="preserve">.  </w:t>
      </w:r>
      <w:r w:rsidR="00466B4E">
        <w:rPr>
          <w:rFonts w:ascii="Times New Roman" w:eastAsia="Calibri" w:hAnsi="Times New Roman" w:cs="Times New Roman"/>
          <w:iCs/>
          <w:sz w:val="24"/>
          <w:szCs w:val="24"/>
        </w:rPr>
        <w:t>Although t</w:t>
      </w:r>
      <w:r w:rsidR="00C220DC">
        <w:rPr>
          <w:rFonts w:ascii="Times New Roman" w:eastAsia="Calibri" w:hAnsi="Times New Roman" w:cs="Times New Roman"/>
          <w:iCs/>
          <w:sz w:val="24"/>
          <w:szCs w:val="24"/>
        </w:rPr>
        <w:t xml:space="preserve">he </w:t>
      </w:r>
      <w:r w:rsidR="00C220DC">
        <w:rPr>
          <w:rFonts w:ascii="Times New Roman" w:eastAsia="Calibri" w:hAnsi="Times New Roman" w:cs="Times New Roman"/>
          <w:iCs/>
          <w:sz w:val="24"/>
          <w:szCs w:val="24"/>
        </w:rPr>
        <w:lastRenderedPageBreak/>
        <w:t>framework the authors describe</w:t>
      </w:r>
      <w:r w:rsidR="00466B4E">
        <w:rPr>
          <w:rFonts w:ascii="Times New Roman" w:eastAsia="Calibri" w:hAnsi="Times New Roman" w:cs="Times New Roman"/>
          <w:iCs/>
          <w:sz w:val="24"/>
          <w:szCs w:val="24"/>
        </w:rPr>
        <w:t>d</w:t>
      </w:r>
      <w:r w:rsidR="00C220DC">
        <w:rPr>
          <w:rFonts w:ascii="Times New Roman" w:eastAsia="Calibri" w:hAnsi="Times New Roman" w:cs="Times New Roman"/>
          <w:iCs/>
          <w:sz w:val="24"/>
          <w:szCs w:val="24"/>
        </w:rPr>
        <w:t xml:space="preserve"> </w:t>
      </w:r>
      <w:r w:rsidR="00466B4E">
        <w:rPr>
          <w:rFonts w:ascii="Times New Roman" w:eastAsia="Calibri" w:hAnsi="Times New Roman" w:cs="Times New Roman"/>
          <w:iCs/>
          <w:sz w:val="24"/>
          <w:szCs w:val="24"/>
        </w:rPr>
        <w:t xml:space="preserve">appears </w:t>
      </w:r>
      <w:r w:rsidR="00BD3E4D">
        <w:rPr>
          <w:rFonts w:ascii="Times New Roman" w:eastAsia="Calibri" w:hAnsi="Times New Roman" w:cs="Times New Roman"/>
          <w:iCs/>
          <w:sz w:val="24"/>
          <w:szCs w:val="24"/>
        </w:rPr>
        <w:t>very useful for the</w:t>
      </w:r>
      <w:r w:rsidR="00466B4E">
        <w:rPr>
          <w:rFonts w:ascii="Times New Roman" w:eastAsia="Calibri" w:hAnsi="Times New Roman" w:cs="Times New Roman"/>
          <w:iCs/>
          <w:sz w:val="24"/>
          <w:szCs w:val="24"/>
        </w:rPr>
        <w:t xml:space="preserve"> proposed dissertation study, it</w:t>
      </w:r>
      <w:r w:rsidR="00BD3E4D">
        <w:rPr>
          <w:rFonts w:ascii="Times New Roman" w:eastAsia="Calibri" w:hAnsi="Times New Roman" w:cs="Times New Roman"/>
          <w:iCs/>
          <w:sz w:val="24"/>
          <w:szCs w:val="24"/>
        </w:rPr>
        <w:t xml:space="preserve"> </w:t>
      </w:r>
      <w:r w:rsidR="00466B4E">
        <w:rPr>
          <w:rFonts w:ascii="Times New Roman" w:eastAsia="Calibri" w:hAnsi="Times New Roman" w:cs="Times New Roman"/>
          <w:iCs/>
          <w:sz w:val="24"/>
          <w:szCs w:val="24"/>
        </w:rPr>
        <w:t>does seem</w:t>
      </w:r>
      <w:r w:rsidR="00C220DC">
        <w:rPr>
          <w:rFonts w:ascii="Times New Roman" w:eastAsia="Calibri" w:hAnsi="Times New Roman" w:cs="Times New Roman"/>
          <w:iCs/>
          <w:sz w:val="24"/>
          <w:szCs w:val="24"/>
        </w:rPr>
        <w:t xml:space="preserve"> to reify the </w:t>
      </w:r>
      <w:r w:rsidR="00BD3E4D">
        <w:rPr>
          <w:rFonts w:ascii="Times New Roman" w:eastAsia="Calibri" w:hAnsi="Times New Roman" w:cs="Times New Roman"/>
          <w:iCs/>
          <w:sz w:val="24"/>
          <w:szCs w:val="24"/>
        </w:rPr>
        <w:t>organization (i.e., source and recipient).</w:t>
      </w:r>
    </w:p>
    <w:p w14:paraId="5AAA8C1F" w14:textId="77777777" w:rsidR="00EE4330" w:rsidRDefault="00EE4330" w:rsidP="00E562EE">
      <w:pPr>
        <w:spacing w:line="480" w:lineRule="auto"/>
        <w:ind w:left="720" w:hanging="720"/>
        <w:rPr>
          <w:rFonts w:ascii="Times New Roman" w:eastAsia="Calibri" w:hAnsi="Times New Roman" w:cs="Times New Roman"/>
          <w:iCs/>
          <w:sz w:val="24"/>
          <w:szCs w:val="24"/>
        </w:rPr>
      </w:pPr>
      <w:r w:rsidRPr="00EE4330">
        <w:rPr>
          <w:rFonts w:ascii="Times New Roman" w:eastAsia="Calibri" w:hAnsi="Times New Roman" w:cs="Times New Roman"/>
          <w:iCs/>
          <w:sz w:val="24"/>
          <w:szCs w:val="24"/>
        </w:rPr>
        <w:t xml:space="preserve">Cunningham, J. A., </w:t>
      </w:r>
      <w:proofErr w:type="spellStart"/>
      <w:r w:rsidRPr="00EE4330">
        <w:rPr>
          <w:rFonts w:ascii="Times New Roman" w:eastAsia="Calibri" w:hAnsi="Times New Roman" w:cs="Times New Roman"/>
          <w:iCs/>
          <w:sz w:val="24"/>
          <w:szCs w:val="24"/>
        </w:rPr>
        <w:t>Menter</w:t>
      </w:r>
      <w:proofErr w:type="spellEnd"/>
      <w:r w:rsidRPr="00EE4330">
        <w:rPr>
          <w:rFonts w:ascii="Times New Roman" w:eastAsia="Calibri" w:hAnsi="Times New Roman" w:cs="Times New Roman"/>
          <w:iCs/>
          <w:sz w:val="24"/>
          <w:szCs w:val="24"/>
        </w:rPr>
        <w:t xml:space="preserve">, M., &amp; Young, C. (2017). A review of qualitative case methods trends and themes used in technology transfer research. </w:t>
      </w:r>
      <w:r w:rsidRPr="00EE4330">
        <w:rPr>
          <w:rFonts w:ascii="Times New Roman" w:eastAsia="Calibri" w:hAnsi="Times New Roman" w:cs="Times New Roman"/>
          <w:i/>
          <w:iCs/>
          <w:sz w:val="24"/>
          <w:szCs w:val="24"/>
        </w:rPr>
        <w:t>Journal of Technology Transfer, 42</w:t>
      </w:r>
      <w:r w:rsidRPr="00EE4330">
        <w:rPr>
          <w:rFonts w:ascii="Times New Roman" w:eastAsia="Calibri" w:hAnsi="Times New Roman" w:cs="Times New Roman"/>
          <w:iCs/>
          <w:sz w:val="24"/>
          <w:szCs w:val="24"/>
        </w:rPr>
        <w:t xml:space="preserve">(4), 923-956. </w:t>
      </w:r>
      <w:proofErr w:type="spellStart"/>
      <w:proofErr w:type="gramStart"/>
      <w:r w:rsidRPr="00EE4330">
        <w:rPr>
          <w:rFonts w:ascii="Times New Roman" w:eastAsia="Calibri" w:hAnsi="Times New Roman" w:cs="Times New Roman"/>
          <w:iCs/>
          <w:sz w:val="24"/>
          <w:szCs w:val="24"/>
        </w:rPr>
        <w:t>doi:</w:t>
      </w:r>
      <w:r w:rsidRPr="00EE4330">
        <w:rPr>
          <w:rFonts w:ascii="Times New Roman" w:eastAsia="Calibri" w:hAnsi="Times New Roman" w:cs="Times New Roman"/>
          <w:sz w:val="24"/>
          <w:szCs w:val="24"/>
          <w:u w:val="single"/>
        </w:rPr>
        <w:t>http</w:t>
      </w:r>
      <w:proofErr w:type="spellEnd"/>
      <w:r w:rsidRPr="00EE4330">
        <w:rPr>
          <w:rFonts w:ascii="Times New Roman" w:eastAsia="Calibri" w:hAnsi="Times New Roman" w:cs="Times New Roman"/>
          <w:sz w:val="24"/>
          <w:szCs w:val="24"/>
          <w:u w:val="single"/>
        </w:rPr>
        <w:t>://dx.doi.org/10.1007/s10961-016-9491-6</w:t>
      </w:r>
      <w:proofErr w:type="gramEnd"/>
    </w:p>
    <w:p w14:paraId="5BCE6DFB" w14:textId="77777777" w:rsidR="00EE4330" w:rsidRDefault="00854047" w:rsidP="00EE4330">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w:t>
      </w:r>
      <w:r w:rsidR="0029442D">
        <w:rPr>
          <w:rFonts w:ascii="Times New Roman" w:eastAsia="Calibri" w:hAnsi="Times New Roman" w:cs="Times New Roman"/>
          <w:iCs/>
          <w:sz w:val="24"/>
          <w:szCs w:val="24"/>
        </w:rPr>
        <w:t xml:space="preserve">summarized the qualitative case </w:t>
      </w:r>
      <w:r w:rsidR="00731AFA">
        <w:rPr>
          <w:rFonts w:ascii="Times New Roman" w:eastAsia="Calibri" w:hAnsi="Times New Roman" w:cs="Times New Roman"/>
          <w:iCs/>
          <w:sz w:val="24"/>
          <w:szCs w:val="24"/>
        </w:rPr>
        <w:t xml:space="preserve">study </w:t>
      </w:r>
      <w:r w:rsidR="0029442D">
        <w:rPr>
          <w:rFonts w:ascii="Times New Roman" w:eastAsia="Calibri" w:hAnsi="Times New Roman" w:cs="Times New Roman"/>
          <w:iCs/>
          <w:sz w:val="24"/>
          <w:szCs w:val="24"/>
        </w:rPr>
        <w:t xml:space="preserve">methods used in technology transfer research from 1996 to 2015.  The authors systematically reviewed the literature from five (5) of the premier journals in the field of technology transfer research.  These journals included the </w:t>
      </w:r>
      <w:r w:rsidR="0029442D" w:rsidRPr="0029442D">
        <w:rPr>
          <w:rFonts w:ascii="Times New Roman" w:eastAsia="Calibri" w:hAnsi="Times New Roman" w:cs="Times New Roman"/>
          <w:i/>
          <w:iCs/>
          <w:sz w:val="24"/>
          <w:szCs w:val="24"/>
        </w:rPr>
        <w:t xml:space="preserve">Journal of Technology Transfer, Research Policy, Science and Public Policy, R&amp;D Management, and </w:t>
      </w:r>
      <w:proofErr w:type="spellStart"/>
      <w:r w:rsidR="0029442D" w:rsidRPr="0029442D">
        <w:rPr>
          <w:rFonts w:ascii="Times New Roman" w:eastAsia="Calibri" w:hAnsi="Times New Roman" w:cs="Times New Roman"/>
          <w:i/>
          <w:iCs/>
          <w:sz w:val="24"/>
          <w:szCs w:val="24"/>
        </w:rPr>
        <w:t>Technovation</w:t>
      </w:r>
      <w:proofErr w:type="spellEnd"/>
      <w:r w:rsidR="0029442D">
        <w:rPr>
          <w:rFonts w:ascii="Times New Roman" w:eastAsia="Calibri" w:hAnsi="Times New Roman" w:cs="Times New Roman"/>
          <w:iCs/>
          <w:sz w:val="24"/>
          <w:szCs w:val="24"/>
        </w:rPr>
        <w:t xml:space="preserve">.  The authors identified 107 relevant articles from these journals.  Their analysis found clusters of </w:t>
      </w:r>
      <w:r w:rsidR="00402B53">
        <w:rPr>
          <w:rFonts w:ascii="Times New Roman" w:eastAsia="Calibri" w:hAnsi="Times New Roman" w:cs="Times New Roman"/>
          <w:iCs/>
          <w:sz w:val="24"/>
          <w:szCs w:val="24"/>
        </w:rPr>
        <w:t xml:space="preserve">research </w:t>
      </w:r>
      <w:r w:rsidR="0029442D">
        <w:rPr>
          <w:rFonts w:ascii="Times New Roman" w:eastAsia="Calibri" w:hAnsi="Times New Roman" w:cs="Times New Roman"/>
          <w:iCs/>
          <w:sz w:val="24"/>
          <w:szCs w:val="24"/>
        </w:rPr>
        <w:t xml:space="preserve">themes around technology transfer mechanisms, technology transfer offices (TTOs), academic entrepreneurship, university-industry collaboration, commercialization, </w:t>
      </w:r>
      <w:proofErr w:type="gramStart"/>
      <w:r w:rsidR="0029442D">
        <w:rPr>
          <w:rFonts w:ascii="Times New Roman" w:eastAsia="Calibri" w:hAnsi="Times New Roman" w:cs="Times New Roman"/>
          <w:iCs/>
          <w:sz w:val="24"/>
          <w:szCs w:val="24"/>
        </w:rPr>
        <w:t>research</w:t>
      </w:r>
      <w:proofErr w:type="gramEnd"/>
      <w:r w:rsidR="0029442D">
        <w:rPr>
          <w:rFonts w:ascii="Times New Roman" w:eastAsia="Calibri" w:hAnsi="Times New Roman" w:cs="Times New Roman"/>
          <w:iCs/>
          <w:sz w:val="24"/>
          <w:szCs w:val="24"/>
        </w:rPr>
        <w:t xml:space="preserve"> and development (R&amp;D), and firm knowledge transfer.  According to the authors, qualitative case methods are the preferred method of social science research in situations where the primary research questions are “how” and “why” a phenomenon occurs, where the focus of the study is evaluation, and where the researcher has minimal control over events.</w:t>
      </w:r>
      <w:r w:rsidR="00195B3D">
        <w:rPr>
          <w:rFonts w:ascii="Times New Roman" w:eastAsia="Calibri" w:hAnsi="Times New Roman" w:cs="Times New Roman"/>
          <w:iCs/>
          <w:sz w:val="24"/>
          <w:szCs w:val="24"/>
        </w:rPr>
        <w:t xml:space="preserve">  Qualitative case study methods </w:t>
      </w:r>
      <w:r w:rsidR="00731AFA">
        <w:rPr>
          <w:rFonts w:ascii="Times New Roman" w:eastAsia="Calibri" w:hAnsi="Times New Roman" w:cs="Times New Roman"/>
          <w:iCs/>
          <w:sz w:val="24"/>
          <w:szCs w:val="24"/>
        </w:rPr>
        <w:t>can contribute to theory building but they generally are not suitable for making broad generalizations ab</w:t>
      </w:r>
      <w:r w:rsidR="00402B53">
        <w:rPr>
          <w:rFonts w:ascii="Times New Roman" w:eastAsia="Calibri" w:hAnsi="Times New Roman" w:cs="Times New Roman"/>
          <w:iCs/>
          <w:sz w:val="24"/>
          <w:szCs w:val="24"/>
        </w:rPr>
        <w:t xml:space="preserve">out a population.  The authors found that the primary means of collecting data used were more traditional interview methods such as semi-structured in-person interviews, telephone interviews, and questionnaires.  Researchers used focus groups and action research less frequently.  Data reports, websites, and </w:t>
      </w:r>
      <w:r w:rsidR="00402B53">
        <w:rPr>
          <w:rFonts w:ascii="Times New Roman" w:eastAsia="Calibri" w:hAnsi="Times New Roman" w:cs="Times New Roman"/>
          <w:iCs/>
          <w:sz w:val="24"/>
          <w:szCs w:val="24"/>
        </w:rPr>
        <w:lastRenderedPageBreak/>
        <w:t xml:space="preserve">newspapers were the most frequently cited sources of secondary data.  </w:t>
      </w:r>
      <w:r w:rsidR="005C44B6">
        <w:rPr>
          <w:rFonts w:ascii="Times New Roman" w:eastAsia="Calibri" w:hAnsi="Times New Roman" w:cs="Times New Roman"/>
          <w:iCs/>
          <w:sz w:val="24"/>
          <w:szCs w:val="24"/>
        </w:rPr>
        <w:t xml:space="preserve">Multiple methods of data collection were often used in a single study.  </w:t>
      </w:r>
      <w:r w:rsidR="00402B53">
        <w:rPr>
          <w:rFonts w:ascii="Times New Roman" w:eastAsia="Calibri" w:hAnsi="Times New Roman" w:cs="Times New Roman"/>
          <w:iCs/>
          <w:sz w:val="24"/>
          <w:szCs w:val="24"/>
        </w:rPr>
        <w:t xml:space="preserve">The authors posited that </w:t>
      </w:r>
      <w:r w:rsidR="005C44B6">
        <w:rPr>
          <w:rFonts w:ascii="Times New Roman" w:eastAsia="Calibri" w:hAnsi="Times New Roman" w:cs="Times New Roman"/>
          <w:iCs/>
          <w:sz w:val="24"/>
          <w:szCs w:val="24"/>
        </w:rPr>
        <w:t xml:space="preserve">a desire to increase the chances of being published was the primary driver for the tendency of researchers to use more traditional data collection methods.  The authors also found that the number of cases used in qualitative research on technology transfer merged around two extremes.  Studies tended to either use one to four cases or 25 or more cases. </w:t>
      </w:r>
      <w:r w:rsidR="00402B53">
        <w:rPr>
          <w:rFonts w:ascii="Times New Roman" w:eastAsia="Calibri" w:hAnsi="Times New Roman" w:cs="Times New Roman"/>
          <w:iCs/>
          <w:sz w:val="24"/>
          <w:szCs w:val="24"/>
        </w:rPr>
        <w:t xml:space="preserve">  </w:t>
      </w:r>
      <w:r w:rsidR="005C44B6">
        <w:rPr>
          <w:rFonts w:ascii="Times New Roman" w:eastAsia="Calibri" w:hAnsi="Times New Roman" w:cs="Times New Roman"/>
          <w:iCs/>
          <w:sz w:val="24"/>
          <w:szCs w:val="24"/>
        </w:rPr>
        <w:t>Based on their analysis, the authors concluded that qualit</w:t>
      </w:r>
      <w:r w:rsidR="00361D8D">
        <w:rPr>
          <w:rFonts w:ascii="Times New Roman" w:eastAsia="Calibri" w:hAnsi="Times New Roman" w:cs="Times New Roman"/>
          <w:iCs/>
          <w:sz w:val="24"/>
          <w:szCs w:val="24"/>
        </w:rPr>
        <w:t>ative case study methods were</w:t>
      </w:r>
      <w:r w:rsidR="005C44B6">
        <w:rPr>
          <w:rFonts w:ascii="Times New Roman" w:eastAsia="Calibri" w:hAnsi="Times New Roman" w:cs="Times New Roman"/>
          <w:iCs/>
          <w:sz w:val="24"/>
          <w:szCs w:val="24"/>
        </w:rPr>
        <w:t xml:space="preserve"> still in an early stage of use in technology transfer research.</w:t>
      </w:r>
      <w:r w:rsidR="00361D8D">
        <w:rPr>
          <w:rFonts w:ascii="Times New Roman" w:eastAsia="Calibri" w:hAnsi="Times New Roman" w:cs="Times New Roman"/>
          <w:iCs/>
          <w:sz w:val="24"/>
          <w:szCs w:val="24"/>
        </w:rPr>
        <w:t xml:space="preserve">  While it may be</w:t>
      </w:r>
      <w:r w:rsidR="00E712B0">
        <w:rPr>
          <w:rFonts w:ascii="Times New Roman" w:eastAsia="Calibri" w:hAnsi="Times New Roman" w:cs="Times New Roman"/>
          <w:iCs/>
          <w:sz w:val="24"/>
          <w:szCs w:val="24"/>
        </w:rPr>
        <w:t xml:space="preserve"> possible to use a qualitative case study method for the</w:t>
      </w:r>
      <w:r w:rsidR="00361D8D">
        <w:rPr>
          <w:rFonts w:ascii="Times New Roman" w:eastAsia="Calibri" w:hAnsi="Times New Roman" w:cs="Times New Roman"/>
          <w:iCs/>
          <w:sz w:val="24"/>
          <w:szCs w:val="24"/>
        </w:rPr>
        <w:t xml:space="preserve"> proposed dissertation study,</w:t>
      </w:r>
      <w:r w:rsidR="00E712B0">
        <w:rPr>
          <w:rFonts w:ascii="Times New Roman" w:eastAsia="Calibri" w:hAnsi="Times New Roman" w:cs="Times New Roman"/>
          <w:iCs/>
          <w:sz w:val="24"/>
          <w:szCs w:val="24"/>
        </w:rPr>
        <w:t xml:space="preserve"> this seems less desirable because of the limita</w:t>
      </w:r>
      <w:r w:rsidR="008E26A8">
        <w:rPr>
          <w:rFonts w:ascii="Times New Roman" w:eastAsia="Calibri" w:hAnsi="Times New Roman" w:cs="Times New Roman"/>
          <w:iCs/>
          <w:sz w:val="24"/>
          <w:szCs w:val="24"/>
        </w:rPr>
        <w:t>tions it would place on the</w:t>
      </w:r>
      <w:r w:rsidR="00E712B0">
        <w:rPr>
          <w:rFonts w:ascii="Times New Roman" w:eastAsia="Calibri" w:hAnsi="Times New Roman" w:cs="Times New Roman"/>
          <w:iCs/>
          <w:sz w:val="24"/>
          <w:szCs w:val="24"/>
        </w:rPr>
        <w:t xml:space="preserve"> generalizability of the </w:t>
      </w:r>
      <w:commentRangeStart w:id="12"/>
      <w:r w:rsidR="00E712B0">
        <w:rPr>
          <w:rFonts w:ascii="Times New Roman" w:eastAsia="Calibri" w:hAnsi="Times New Roman" w:cs="Times New Roman"/>
          <w:iCs/>
          <w:sz w:val="24"/>
          <w:szCs w:val="24"/>
        </w:rPr>
        <w:t>research</w:t>
      </w:r>
      <w:commentRangeEnd w:id="12"/>
      <w:r w:rsidR="008C330B">
        <w:rPr>
          <w:rStyle w:val="CommentReference"/>
        </w:rPr>
        <w:commentReference w:id="12"/>
      </w:r>
      <w:r w:rsidR="00E712B0">
        <w:rPr>
          <w:rFonts w:ascii="Times New Roman" w:eastAsia="Calibri" w:hAnsi="Times New Roman" w:cs="Times New Roman"/>
          <w:iCs/>
          <w:sz w:val="24"/>
          <w:szCs w:val="24"/>
        </w:rPr>
        <w:t>.</w:t>
      </w:r>
      <w:r w:rsidR="008E26A8">
        <w:rPr>
          <w:rFonts w:ascii="Times New Roman" w:eastAsia="Calibri" w:hAnsi="Times New Roman" w:cs="Times New Roman"/>
          <w:iCs/>
          <w:sz w:val="24"/>
          <w:szCs w:val="24"/>
        </w:rPr>
        <w:t xml:space="preserve">  The proposed dissertation study would fall within the research themes of university-industry collaboration, commercialization, and research and development. </w:t>
      </w:r>
    </w:p>
    <w:p w14:paraId="195E2588" w14:textId="77777777" w:rsidR="006D0C38" w:rsidRDefault="006D0C38" w:rsidP="00E562EE">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Cyert</w:t>
      </w:r>
      <w:proofErr w:type="spellEnd"/>
      <w:r>
        <w:rPr>
          <w:rFonts w:ascii="Times New Roman" w:eastAsia="Calibri" w:hAnsi="Times New Roman" w:cs="Times New Roman"/>
          <w:iCs/>
          <w:sz w:val="24"/>
          <w:szCs w:val="24"/>
        </w:rPr>
        <w:t xml:space="preserve">, R. M., &amp; March, J. G. (1963). </w:t>
      </w:r>
      <w:r w:rsidRPr="003E204E">
        <w:rPr>
          <w:rFonts w:ascii="Times New Roman" w:eastAsia="Calibri" w:hAnsi="Times New Roman" w:cs="Times New Roman"/>
          <w:i/>
          <w:iCs/>
          <w:sz w:val="24"/>
          <w:szCs w:val="24"/>
        </w:rPr>
        <w:t>A behavioral theory of the firm</w:t>
      </w:r>
      <w:r>
        <w:rPr>
          <w:rFonts w:ascii="Times New Roman" w:eastAsia="Calibri" w:hAnsi="Times New Roman" w:cs="Times New Roman"/>
          <w:iCs/>
          <w:sz w:val="24"/>
          <w:szCs w:val="24"/>
        </w:rPr>
        <w:t>. Englewood Cliffs, NJ: Prentice-Hall.</w:t>
      </w:r>
    </w:p>
    <w:p w14:paraId="4BD282BC" w14:textId="77777777" w:rsidR="006D0C38" w:rsidRDefault="003E204E" w:rsidP="006D0C3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details a behavioral theory of the firm that aims to merge economic theory with organization theory to address questions that the traditional theory of the firm</w:t>
      </w:r>
      <w:r w:rsidR="003757B8">
        <w:rPr>
          <w:rFonts w:ascii="Times New Roman" w:eastAsia="Calibri" w:hAnsi="Times New Roman" w:cs="Times New Roman"/>
          <w:iCs/>
          <w:sz w:val="24"/>
          <w:szCs w:val="24"/>
        </w:rPr>
        <w:t xml:space="preserve"> cannot answer</w:t>
      </w:r>
      <w:r>
        <w:rPr>
          <w:rFonts w:ascii="Times New Roman" w:eastAsia="Calibri" w:hAnsi="Times New Roman" w:cs="Times New Roman"/>
          <w:iCs/>
          <w:sz w:val="24"/>
          <w:szCs w:val="24"/>
        </w:rPr>
        <w:t xml:space="preserve">.  The authors observed that the traditional theory of the firm is primarily a theory of markets and aims to explain how markets use pricing systems to </w:t>
      </w:r>
      <w:r w:rsidR="003757B8">
        <w:rPr>
          <w:rFonts w:ascii="Times New Roman" w:eastAsia="Calibri" w:hAnsi="Times New Roman" w:cs="Times New Roman"/>
          <w:iCs/>
          <w:sz w:val="24"/>
          <w:szCs w:val="24"/>
        </w:rPr>
        <w:t>allocate resources</w:t>
      </w:r>
      <w:r>
        <w:rPr>
          <w:rFonts w:ascii="Times New Roman" w:eastAsia="Calibri" w:hAnsi="Times New Roman" w:cs="Times New Roman"/>
          <w:iCs/>
          <w:sz w:val="24"/>
          <w:szCs w:val="24"/>
        </w:rPr>
        <w:t>.</w:t>
      </w:r>
      <w:r w:rsidR="003757B8">
        <w:rPr>
          <w:rFonts w:ascii="Times New Roman" w:eastAsia="Calibri" w:hAnsi="Times New Roman" w:cs="Times New Roman"/>
          <w:iCs/>
          <w:sz w:val="24"/>
          <w:szCs w:val="24"/>
        </w:rPr>
        <w:t xml:space="preserve">  It was never meant to explain how individual firms allocate resources internally, set prices, or establish output levels.  The authors also note Milton Friedman’s argument that the goal of economic theory in general, which includes the traditional theory of the firm, is not to accurately reproduce</w:t>
      </w:r>
      <w:r w:rsidR="000F580C">
        <w:rPr>
          <w:rFonts w:ascii="Times New Roman" w:eastAsia="Calibri" w:hAnsi="Times New Roman" w:cs="Times New Roman"/>
          <w:iCs/>
          <w:sz w:val="24"/>
          <w:szCs w:val="24"/>
        </w:rPr>
        <w:t xml:space="preserve"> </w:t>
      </w:r>
      <w:r w:rsidR="003757B8">
        <w:rPr>
          <w:rFonts w:ascii="Times New Roman" w:eastAsia="Calibri" w:hAnsi="Times New Roman" w:cs="Times New Roman"/>
          <w:iCs/>
          <w:sz w:val="24"/>
          <w:szCs w:val="24"/>
        </w:rPr>
        <w:t xml:space="preserve">economic </w:t>
      </w:r>
      <w:r w:rsidR="003757B8">
        <w:rPr>
          <w:rFonts w:ascii="Times New Roman" w:eastAsia="Calibri" w:hAnsi="Times New Roman" w:cs="Times New Roman"/>
          <w:iCs/>
          <w:sz w:val="24"/>
          <w:szCs w:val="24"/>
        </w:rPr>
        <w:lastRenderedPageBreak/>
        <w:t xml:space="preserve">phenomenon but to develop propositions that can be analyzed. </w:t>
      </w:r>
      <w:r w:rsidR="000F580C">
        <w:rPr>
          <w:rFonts w:ascii="Times New Roman" w:eastAsia="Calibri" w:hAnsi="Times New Roman" w:cs="Times New Roman"/>
          <w:iCs/>
          <w:sz w:val="24"/>
          <w:szCs w:val="24"/>
        </w:rPr>
        <w:t xml:space="preserve">The behavioral theory of the firm offered by the authors is meant to explain and predict the behavior of firms </w:t>
      </w:r>
      <w:r w:rsidR="00AA3895">
        <w:rPr>
          <w:rFonts w:ascii="Times New Roman" w:eastAsia="Calibri" w:hAnsi="Times New Roman" w:cs="Times New Roman"/>
          <w:iCs/>
          <w:sz w:val="24"/>
          <w:szCs w:val="24"/>
        </w:rPr>
        <w:t>regarding</w:t>
      </w:r>
      <w:r w:rsidR="000F580C">
        <w:rPr>
          <w:rFonts w:ascii="Times New Roman" w:eastAsia="Calibri" w:hAnsi="Times New Roman" w:cs="Times New Roman"/>
          <w:iCs/>
          <w:sz w:val="24"/>
          <w:szCs w:val="24"/>
        </w:rPr>
        <w:t xml:space="preserve"> decisions about price, output, and resource allocation.  It explicitly emphasizes the actual process of decision making in an organization and takes the firm as the basic unit of analysis.  The behavioral theory of the firm is comprised of three variable categories – </w:t>
      </w:r>
      <w:r w:rsidR="007F1BA4">
        <w:rPr>
          <w:rFonts w:ascii="Times New Roman" w:eastAsia="Calibri" w:hAnsi="Times New Roman" w:cs="Times New Roman"/>
          <w:iCs/>
          <w:sz w:val="24"/>
          <w:szCs w:val="24"/>
        </w:rPr>
        <w:t xml:space="preserve">organizational goals, organizational expectations, and organizational choice.  Four major relational concepts – quasi resolution of conflict, uncertainty avoidance, problematic search, and organizational learning – </w:t>
      </w:r>
      <w:r w:rsidR="007D322B">
        <w:rPr>
          <w:rFonts w:ascii="Times New Roman" w:eastAsia="Calibri" w:hAnsi="Times New Roman" w:cs="Times New Roman"/>
          <w:iCs/>
          <w:sz w:val="24"/>
          <w:szCs w:val="24"/>
        </w:rPr>
        <w:t>connect the variable categories and act as</w:t>
      </w:r>
      <w:r w:rsidR="007F1BA4">
        <w:rPr>
          <w:rFonts w:ascii="Times New Roman" w:eastAsia="Calibri" w:hAnsi="Times New Roman" w:cs="Times New Roman"/>
          <w:iCs/>
          <w:sz w:val="24"/>
          <w:szCs w:val="24"/>
        </w:rPr>
        <w:t xml:space="preserve"> fundamental mechanism</w:t>
      </w:r>
      <w:r w:rsidR="007D322B">
        <w:rPr>
          <w:rFonts w:ascii="Times New Roman" w:eastAsia="Calibri" w:hAnsi="Times New Roman" w:cs="Times New Roman"/>
          <w:iCs/>
          <w:sz w:val="24"/>
          <w:szCs w:val="24"/>
        </w:rPr>
        <w:t xml:space="preserve">s of firm behavior.  </w:t>
      </w:r>
      <w:r w:rsidR="00361D8D">
        <w:rPr>
          <w:rFonts w:ascii="Times New Roman" w:eastAsia="Calibri" w:hAnsi="Times New Roman" w:cs="Times New Roman"/>
          <w:iCs/>
          <w:sz w:val="24"/>
          <w:szCs w:val="24"/>
        </w:rPr>
        <w:t>The authors argue that</w:t>
      </w:r>
      <w:r w:rsidR="007D322B">
        <w:rPr>
          <w:rFonts w:ascii="Times New Roman" w:eastAsia="Calibri" w:hAnsi="Times New Roman" w:cs="Times New Roman"/>
          <w:iCs/>
          <w:sz w:val="24"/>
          <w:szCs w:val="24"/>
        </w:rPr>
        <w:t xml:space="preserve"> one can b</w:t>
      </w:r>
      <w:r w:rsidR="007F1BA4">
        <w:rPr>
          <w:rFonts w:ascii="Times New Roman" w:eastAsia="Calibri" w:hAnsi="Times New Roman" w:cs="Times New Roman"/>
          <w:iCs/>
          <w:sz w:val="24"/>
          <w:szCs w:val="24"/>
        </w:rPr>
        <w:t>uild a variety of models to explain and predict firm behavior</w:t>
      </w:r>
      <w:r w:rsidR="00361D8D" w:rsidRPr="00361D8D">
        <w:rPr>
          <w:rFonts w:ascii="Times New Roman" w:eastAsia="Calibri" w:hAnsi="Times New Roman" w:cs="Times New Roman"/>
          <w:iCs/>
          <w:sz w:val="24"/>
          <w:szCs w:val="24"/>
        </w:rPr>
        <w:t xml:space="preserve"> </w:t>
      </w:r>
      <w:r w:rsidR="00361D8D">
        <w:rPr>
          <w:rFonts w:ascii="Times New Roman" w:eastAsia="Calibri" w:hAnsi="Times New Roman" w:cs="Times New Roman"/>
          <w:iCs/>
          <w:sz w:val="24"/>
          <w:szCs w:val="24"/>
        </w:rPr>
        <w:t>using these basic elements</w:t>
      </w:r>
      <w:r w:rsidR="007F1BA4">
        <w:rPr>
          <w:rFonts w:ascii="Times New Roman" w:eastAsia="Calibri" w:hAnsi="Times New Roman" w:cs="Times New Roman"/>
          <w:iCs/>
          <w:sz w:val="24"/>
          <w:szCs w:val="24"/>
        </w:rPr>
        <w:t xml:space="preserve">. </w:t>
      </w:r>
      <w:r w:rsidR="000F580C">
        <w:rPr>
          <w:rFonts w:ascii="Times New Roman" w:eastAsia="Calibri" w:hAnsi="Times New Roman" w:cs="Times New Roman"/>
          <w:iCs/>
          <w:sz w:val="24"/>
          <w:szCs w:val="24"/>
        </w:rPr>
        <w:t xml:space="preserve"> </w:t>
      </w:r>
      <w:r w:rsidR="007F1BA4">
        <w:rPr>
          <w:rFonts w:ascii="Times New Roman" w:eastAsia="Calibri" w:hAnsi="Times New Roman" w:cs="Times New Roman"/>
          <w:iCs/>
          <w:sz w:val="24"/>
          <w:szCs w:val="24"/>
        </w:rPr>
        <w:t>The authors demonstrate</w:t>
      </w:r>
      <w:r w:rsidR="007D322B">
        <w:rPr>
          <w:rFonts w:ascii="Times New Roman" w:eastAsia="Calibri" w:hAnsi="Times New Roman" w:cs="Times New Roman"/>
          <w:iCs/>
          <w:sz w:val="24"/>
          <w:szCs w:val="24"/>
        </w:rPr>
        <w:t>d</w:t>
      </w:r>
      <w:r w:rsidR="007F1BA4">
        <w:rPr>
          <w:rFonts w:ascii="Times New Roman" w:eastAsia="Calibri" w:hAnsi="Times New Roman" w:cs="Times New Roman"/>
          <w:iCs/>
          <w:sz w:val="24"/>
          <w:szCs w:val="24"/>
        </w:rPr>
        <w:t xml:space="preserve"> the application of the theory by developing </w:t>
      </w:r>
      <w:r w:rsidR="007D322B">
        <w:rPr>
          <w:rFonts w:ascii="Times New Roman" w:eastAsia="Calibri" w:hAnsi="Times New Roman" w:cs="Times New Roman"/>
          <w:iCs/>
          <w:sz w:val="24"/>
          <w:szCs w:val="24"/>
        </w:rPr>
        <w:t xml:space="preserve">and testing </w:t>
      </w:r>
      <w:r w:rsidR="007F1BA4">
        <w:rPr>
          <w:rFonts w:ascii="Times New Roman" w:eastAsia="Calibri" w:hAnsi="Times New Roman" w:cs="Times New Roman"/>
          <w:iCs/>
          <w:sz w:val="24"/>
          <w:szCs w:val="24"/>
        </w:rPr>
        <w:t xml:space="preserve">four specific models.  The model of rational managerial behavior and the model of trust investment trust behavior appear to be useful analogs for the proposed dissertation study.  </w:t>
      </w:r>
      <w:r w:rsidR="00734FD9">
        <w:rPr>
          <w:rFonts w:ascii="Times New Roman" w:eastAsia="Calibri" w:hAnsi="Times New Roman" w:cs="Times New Roman"/>
          <w:iCs/>
          <w:sz w:val="24"/>
          <w:szCs w:val="24"/>
        </w:rPr>
        <w:t xml:space="preserve">However, there is some question as to how much of the theory is applicable because it deals with organization decisions in the context of market conditions that are at least regularly recurring if not </w:t>
      </w:r>
      <w:r w:rsidR="00361D8D">
        <w:rPr>
          <w:rFonts w:ascii="Times New Roman" w:eastAsia="Calibri" w:hAnsi="Times New Roman" w:cs="Times New Roman"/>
          <w:iCs/>
          <w:sz w:val="24"/>
          <w:szCs w:val="24"/>
        </w:rPr>
        <w:t xml:space="preserve">highly </w:t>
      </w:r>
      <w:r w:rsidR="00734FD9">
        <w:rPr>
          <w:rFonts w:ascii="Times New Roman" w:eastAsia="Calibri" w:hAnsi="Times New Roman" w:cs="Times New Roman"/>
          <w:iCs/>
          <w:sz w:val="24"/>
          <w:szCs w:val="24"/>
        </w:rPr>
        <w:t xml:space="preserve">repetitive and routine.  This likely does not characterize demand-side technology transfer decisions.  </w:t>
      </w:r>
      <w:r w:rsidR="007D322B">
        <w:rPr>
          <w:rFonts w:ascii="Times New Roman" w:eastAsia="Calibri" w:hAnsi="Times New Roman" w:cs="Times New Roman"/>
          <w:iCs/>
          <w:sz w:val="24"/>
          <w:szCs w:val="24"/>
        </w:rPr>
        <w:t xml:space="preserve">The authors </w:t>
      </w:r>
      <w:r w:rsidR="00734FD9">
        <w:rPr>
          <w:rFonts w:ascii="Times New Roman" w:eastAsia="Calibri" w:hAnsi="Times New Roman" w:cs="Times New Roman"/>
          <w:iCs/>
          <w:sz w:val="24"/>
          <w:szCs w:val="24"/>
        </w:rPr>
        <w:t xml:space="preserve">also </w:t>
      </w:r>
      <w:r w:rsidR="007D322B">
        <w:rPr>
          <w:rFonts w:ascii="Times New Roman" w:eastAsia="Calibri" w:hAnsi="Times New Roman" w:cs="Times New Roman"/>
          <w:iCs/>
          <w:sz w:val="24"/>
          <w:szCs w:val="24"/>
        </w:rPr>
        <w:t>provided</w:t>
      </w:r>
      <w:r w:rsidR="007F1BA4">
        <w:rPr>
          <w:rFonts w:ascii="Times New Roman" w:eastAsia="Calibri" w:hAnsi="Times New Roman" w:cs="Times New Roman"/>
          <w:iCs/>
          <w:sz w:val="24"/>
          <w:szCs w:val="24"/>
        </w:rPr>
        <w:t xml:space="preserve"> a discussion of assumption, prediction, and explanation in economics </w:t>
      </w:r>
      <w:r w:rsidR="007D322B">
        <w:rPr>
          <w:rFonts w:ascii="Times New Roman" w:eastAsia="Calibri" w:hAnsi="Times New Roman" w:cs="Times New Roman"/>
          <w:iCs/>
          <w:sz w:val="24"/>
          <w:szCs w:val="24"/>
        </w:rPr>
        <w:t xml:space="preserve">in Appendix A of the book </w:t>
      </w:r>
      <w:r w:rsidR="007F1BA4">
        <w:rPr>
          <w:rFonts w:ascii="Times New Roman" w:eastAsia="Calibri" w:hAnsi="Times New Roman" w:cs="Times New Roman"/>
          <w:iCs/>
          <w:sz w:val="24"/>
          <w:szCs w:val="24"/>
        </w:rPr>
        <w:t xml:space="preserve">that </w:t>
      </w:r>
      <w:r w:rsidR="00AA3895">
        <w:rPr>
          <w:rFonts w:ascii="Times New Roman" w:eastAsia="Calibri" w:hAnsi="Times New Roman" w:cs="Times New Roman"/>
          <w:iCs/>
          <w:sz w:val="24"/>
          <w:szCs w:val="24"/>
        </w:rPr>
        <w:t xml:space="preserve">delves into issues related to research methodology.  It </w:t>
      </w:r>
      <w:r w:rsidR="007D322B">
        <w:rPr>
          <w:rFonts w:ascii="Times New Roman" w:eastAsia="Calibri" w:hAnsi="Times New Roman" w:cs="Times New Roman"/>
          <w:iCs/>
          <w:sz w:val="24"/>
          <w:szCs w:val="24"/>
        </w:rPr>
        <w:t>elucidated</w:t>
      </w:r>
      <w:r w:rsidR="007F1BA4">
        <w:rPr>
          <w:rFonts w:ascii="Times New Roman" w:eastAsia="Calibri" w:hAnsi="Times New Roman" w:cs="Times New Roman"/>
          <w:iCs/>
          <w:sz w:val="24"/>
          <w:szCs w:val="24"/>
        </w:rPr>
        <w:t xml:space="preserve"> </w:t>
      </w:r>
      <w:r w:rsidR="00AA3895">
        <w:rPr>
          <w:rFonts w:ascii="Times New Roman" w:eastAsia="Calibri" w:hAnsi="Times New Roman" w:cs="Times New Roman"/>
          <w:iCs/>
          <w:sz w:val="24"/>
          <w:szCs w:val="24"/>
        </w:rPr>
        <w:t>how to apply theory and provide</w:t>
      </w:r>
      <w:r w:rsidR="007D322B">
        <w:rPr>
          <w:rFonts w:ascii="Times New Roman" w:eastAsia="Calibri" w:hAnsi="Times New Roman" w:cs="Times New Roman"/>
          <w:iCs/>
          <w:sz w:val="24"/>
          <w:szCs w:val="24"/>
        </w:rPr>
        <w:t>d</w:t>
      </w:r>
      <w:r w:rsidR="00AA3895">
        <w:rPr>
          <w:rFonts w:ascii="Times New Roman" w:eastAsia="Calibri" w:hAnsi="Times New Roman" w:cs="Times New Roman"/>
          <w:iCs/>
          <w:sz w:val="24"/>
          <w:szCs w:val="24"/>
        </w:rPr>
        <w:t xml:space="preserve"> some clarity about potential research designs for the proposed dissertation study.</w:t>
      </w:r>
    </w:p>
    <w:p w14:paraId="65EE4634" w14:textId="77777777" w:rsidR="007B4B86" w:rsidRDefault="007B4B86" w:rsidP="00E562EE">
      <w:pPr>
        <w:spacing w:line="480" w:lineRule="auto"/>
        <w:ind w:left="720" w:hanging="720"/>
        <w:rPr>
          <w:rFonts w:ascii="Times New Roman" w:eastAsia="Calibri" w:hAnsi="Times New Roman" w:cs="Times New Roman"/>
          <w:iCs/>
          <w:sz w:val="24"/>
          <w:szCs w:val="24"/>
        </w:rPr>
      </w:pPr>
      <w:r w:rsidRPr="007B4B86">
        <w:rPr>
          <w:rFonts w:ascii="Times New Roman" w:eastAsia="Calibri" w:hAnsi="Times New Roman" w:cs="Times New Roman"/>
          <w:iCs/>
          <w:sz w:val="24"/>
          <w:szCs w:val="24"/>
        </w:rPr>
        <w:t xml:space="preserve">Du Gay, P., &amp; </w:t>
      </w:r>
      <w:proofErr w:type="spellStart"/>
      <w:r w:rsidRPr="007B4B86">
        <w:rPr>
          <w:rFonts w:ascii="Times New Roman" w:eastAsia="Calibri" w:hAnsi="Times New Roman" w:cs="Times New Roman"/>
          <w:iCs/>
          <w:sz w:val="24"/>
          <w:szCs w:val="24"/>
        </w:rPr>
        <w:t>Vikkelsø</w:t>
      </w:r>
      <w:proofErr w:type="spellEnd"/>
      <w:r w:rsidRPr="007B4B86">
        <w:rPr>
          <w:rFonts w:ascii="Times New Roman" w:eastAsia="Calibri" w:hAnsi="Times New Roman" w:cs="Times New Roman"/>
          <w:iCs/>
          <w:sz w:val="24"/>
          <w:szCs w:val="24"/>
        </w:rPr>
        <w:t xml:space="preserve">, S. (2017). </w:t>
      </w:r>
      <w:r w:rsidRPr="007B4B86">
        <w:rPr>
          <w:rFonts w:ascii="Times New Roman" w:eastAsia="Calibri" w:hAnsi="Times New Roman" w:cs="Times New Roman"/>
          <w:i/>
          <w:iCs/>
          <w:sz w:val="24"/>
          <w:szCs w:val="24"/>
        </w:rPr>
        <w:t>For formal organization: The past in the present and future of organization theory</w:t>
      </w:r>
      <w:r w:rsidRPr="007B4B86">
        <w:rPr>
          <w:rFonts w:ascii="Times New Roman" w:eastAsia="Calibri" w:hAnsi="Times New Roman" w:cs="Times New Roman"/>
          <w:iCs/>
          <w:sz w:val="24"/>
          <w:szCs w:val="24"/>
        </w:rPr>
        <w:t>. New York, NY: Oxford University Press.</w:t>
      </w:r>
    </w:p>
    <w:p w14:paraId="010825EA" w14:textId="77777777" w:rsidR="00133EC6" w:rsidRDefault="00D6679E" w:rsidP="00133EC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This book presents an argument for the return to a focus on formal organization as the object of study in organization theory.  The authors argue that organization theory</w:t>
      </w:r>
      <w:r w:rsidR="00B059F4">
        <w:rPr>
          <w:rFonts w:ascii="Times New Roman" w:eastAsia="Calibri" w:hAnsi="Times New Roman" w:cs="Times New Roman"/>
          <w:iCs/>
          <w:sz w:val="24"/>
          <w:szCs w:val="24"/>
        </w:rPr>
        <w:t xml:space="preserve"> research has strayed away from a focus on formal organization to focusing on various simulacra. </w:t>
      </w:r>
      <w:r>
        <w:rPr>
          <w:rFonts w:ascii="Times New Roman" w:eastAsia="Calibri" w:hAnsi="Times New Roman" w:cs="Times New Roman"/>
          <w:iCs/>
          <w:sz w:val="24"/>
          <w:szCs w:val="24"/>
        </w:rPr>
        <w:t xml:space="preserve"> </w:t>
      </w:r>
      <w:r w:rsidR="00B059F4">
        <w:rPr>
          <w:rFonts w:ascii="Times New Roman" w:eastAsia="Calibri" w:hAnsi="Times New Roman" w:cs="Times New Roman"/>
          <w:iCs/>
          <w:sz w:val="24"/>
          <w:szCs w:val="24"/>
        </w:rPr>
        <w:t xml:space="preserve">According to the authors, organization theory research can be grouped into two broad categories based on what they refer to as “stances.”  As defined by the authors, stances incorporate beliefs and </w:t>
      </w:r>
      <w:r w:rsidR="00CA2D93">
        <w:rPr>
          <w:rFonts w:ascii="Times New Roman" w:eastAsia="Calibri" w:hAnsi="Times New Roman" w:cs="Times New Roman"/>
          <w:iCs/>
          <w:sz w:val="24"/>
          <w:szCs w:val="24"/>
        </w:rPr>
        <w:t xml:space="preserve">opinions but are something more – a way of being, an attitude, an approach.  The authors argue that there are two primary stances in organization theory studies.  </w:t>
      </w:r>
      <w:r w:rsidR="00677BE3">
        <w:rPr>
          <w:rFonts w:ascii="Times New Roman" w:eastAsia="Calibri" w:hAnsi="Times New Roman" w:cs="Times New Roman"/>
          <w:iCs/>
          <w:sz w:val="24"/>
          <w:szCs w:val="24"/>
        </w:rPr>
        <w:t>Research steeped in t</w:t>
      </w:r>
      <w:r w:rsidR="00CA2D93">
        <w:rPr>
          <w:rFonts w:ascii="Times New Roman" w:eastAsia="Calibri" w:hAnsi="Times New Roman" w:cs="Times New Roman"/>
          <w:iCs/>
          <w:sz w:val="24"/>
          <w:szCs w:val="24"/>
        </w:rPr>
        <w:t xml:space="preserve">he classical stance </w:t>
      </w:r>
      <w:r w:rsidR="00677BE3">
        <w:rPr>
          <w:rFonts w:ascii="Times New Roman" w:eastAsia="Calibri" w:hAnsi="Times New Roman" w:cs="Times New Roman"/>
          <w:iCs/>
          <w:sz w:val="24"/>
          <w:szCs w:val="24"/>
        </w:rPr>
        <w:t>takes as its starting point a position within that which it s</w:t>
      </w:r>
      <w:r w:rsidR="00BD3746">
        <w:rPr>
          <w:rFonts w:ascii="Times New Roman" w:eastAsia="Calibri" w:hAnsi="Times New Roman" w:cs="Times New Roman"/>
          <w:iCs/>
          <w:sz w:val="24"/>
          <w:szCs w:val="24"/>
        </w:rPr>
        <w:t>eeks</w:t>
      </w:r>
      <w:r w:rsidR="00677BE3">
        <w:rPr>
          <w:rFonts w:ascii="Times New Roman" w:eastAsia="Calibri" w:hAnsi="Times New Roman" w:cs="Times New Roman"/>
          <w:iCs/>
          <w:sz w:val="24"/>
          <w:szCs w:val="24"/>
        </w:rPr>
        <w:t xml:space="preserve"> to study, that is formal organization. It has a distinctively pr</w:t>
      </w:r>
      <w:r w:rsidR="00D22AD8">
        <w:rPr>
          <w:rFonts w:ascii="Times New Roman" w:eastAsia="Calibri" w:hAnsi="Times New Roman" w:cs="Times New Roman"/>
          <w:iCs/>
          <w:sz w:val="24"/>
          <w:szCs w:val="24"/>
        </w:rPr>
        <w:t>agmatic</w:t>
      </w:r>
      <w:r w:rsidR="00677BE3">
        <w:rPr>
          <w:rFonts w:ascii="Times New Roman" w:eastAsia="Calibri" w:hAnsi="Times New Roman" w:cs="Times New Roman"/>
          <w:iCs/>
          <w:sz w:val="24"/>
          <w:szCs w:val="24"/>
        </w:rPr>
        <w:t xml:space="preserve"> focus </w:t>
      </w:r>
      <w:r w:rsidR="00BD3746">
        <w:rPr>
          <w:rFonts w:ascii="Times New Roman" w:eastAsia="Calibri" w:hAnsi="Times New Roman" w:cs="Times New Roman"/>
          <w:iCs/>
          <w:sz w:val="24"/>
          <w:szCs w:val="24"/>
        </w:rPr>
        <w:t xml:space="preserve">on the better coordination of the performance of tasks.  </w:t>
      </w:r>
      <w:r w:rsidR="000D7DD3">
        <w:rPr>
          <w:rFonts w:ascii="Times New Roman" w:eastAsia="Calibri" w:hAnsi="Times New Roman" w:cs="Times New Roman"/>
          <w:iCs/>
          <w:sz w:val="24"/>
          <w:szCs w:val="24"/>
        </w:rPr>
        <w:t>In pursuing this aim, the classical stance avoids a g</w:t>
      </w:r>
      <w:r w:rsidR="006D0A67">
        <w:rPr>
          <w:rFonts w:ascii="Times New Roman" w:eastAsia="Calibri" w:hAnsi="Times New Roman" w:cs="Times New Roman"/>
          <w:iCs/>
          <w:sz w:val="24"/>
          <w:szCs w:val="24"/>
        </w:rPr>
        <w:t>rand theory of organizing because it</w:t>
      </w:r>
      <w:r w:rsidR="000D7DD3">
        <w:rPr>
          <w:rFonts w:ascii="Times New Roman" w:eastAsia="Calibri" w:hAnsi="Times New Roman" w:cs="Times New Roman"/>
          <w:iCs/>
          <w:sz w:val="24"/>
          <w:szCs w:val="24"/>
        </w:rPr>
        <w:t xml:space="preserve"> would be too </w:t>
      </w:r>
      <w:r w:rsidR="00D22AD8">
        <w:rPr>
          <w:rFonts w:ascii="Times New Roman" w:eastAsia="Calibri" w:hAnsi="Times New Roman" w:cs="Times New Roman"/>
          <w:iCs/>
          <w:sz w:val="24"/>
          <w:szCs w:val="24"/>
        </w:rPr>
        <w:t>superficial to</w:t>
      </w:r>
      <w:r w:rsidR="000D7DD3">
        <w:rPr>
          <w:rFonts w:ascii="Times New Roman" w:eastAsia="Calibri" w:hAnsi="Times New Roman" w:cs="Times New Roman"/>
          <w:iCs/>
          <w:sz w:val="24"/>
          <w:szCs w:val="24"/>
        </w:rPr>
        <w:t xml:space="preserve"> be practically useful</w:t>
      </w:r>
      <w:r w:rsidR="006D0A67">
        <w:rPr>
          <w:rFonts w:ascii="Times New Roman" w:eastAsia="Calibri" w:hAnsi="Times New Roman" w:cs="Times New Roman"/>
          <w:iCs/>
          <w:sz w:val="24"/>
          <w:szCs w:val="24"/>
        </w:rPr>
        <w:t>.  I</w:t>
      </w:r>
      <w:r w:rsidR="000D7DD3">
        <w:rPr>
          <w:rFonts w:ascii="Times New Roman" w:eastAsia="Calibri" w:hAnsi="Times New Roman" w:cs="Times New Roman"/>
          <w:iCs/>
          <w:sz w:val="24"/>
          <w:szCs w:val="24"/>
        </w:rPr>
        <w:t>nstead</w:t>
      </w:r>
      <w:r w:rsidR="006D0A67">
        <w:rPr>
          <w:rFonts w:ascii="Times New Roman" w:eastAsia="Calibri" w:hAnsi="Times New Roman" w:cs="Times New Roman"/>
          <w:iCs/>
          <w:sz w:val="24"/>
          <w:szCs w:val="24"/>
        </w:rPr>
        <w:t>, it</w:t>
      </w:r>
      <w:r w:rsidR="000D7DD3">
        <w:rPr>
          <w:rFonts w:ascii="Times New Roman" w:eastAsia="Calibri" w:hAnsi="Times New Roman" w:cs="Times New Roman"/>
          <w:iCs/>
          <w:sz w:val="24"/>
          <w:szCs w:val="24"/>
        </w:rPr>
        <w:t xml:space="preserve"> seeks a degree of precision and accuracy that is pra</w:t>
      </w:r>
      <w:r w:rsidR="00D22AD8">
        <w:rPr>
          <w:rFonts w:ascii="Times New Roman" w:eastAsia="Calibri" w:hAnsi="Times New Roman" w:cs="Times New Roman"/>
          <w:iCs/>
          <w:sz w:val="24"/>
          <w:szCs w:val="24"/>
        </w:rPr>
        <w:t xml:space="preserve">ctical in its </w:t>
      </w:r>
      <w:r w:rsidR="000D7DD3">
        <w:rPr>
          <w:rFonts w:ascii="Times New Roman" w:eastAsia="Calibri" w:hAnsi="Times New Roman" w:cs="Times New Roman"/>
          <w:iCs/>
          <w:sz w:val="24"/>
          <w:szCs w:val="24"/>
        </w:rPr>
        <w:t>valu</w:t>
      </w:r>
      <w:r w:rsidR="00D22AD8">
        <w:rPr>
          <w:rFonts w:ascii="Times New Roman" w:eastAsia="Calibri" w:hAnsi="Times New Roman" w:cs="Times New Roman"/>
          <w:iCs/>
          <w:sz w:val="24"/>
          <w:szCs w:val="24"/>
        </w:rPr>
        <w:t>e</w:t>
      </w:r>
      <w:r w:rsidR="000D7DD3">
        <w:rPr>
          <w:rFonts w:ascii="Times New Roman" w:eastAsia="Calibri" w:hAnsi="Times New Roman" w:cs="Times New Roman"/>
          <w:iCs/>
          <w:sz w:val="24"/>
          <w:szCs w:val="24"/>
        </w:rPr>
        <w:t xml:space="preserve">.  The metaphysical stance is rooted in the idea that one can better understand organizational life by examining factors outside the organization.  </w:t>
      </w:r>
      <w:r w:rsidR="00D22AD8">
        <w:rPr>
          <w:rFonts w:ascii="Times New Roman" w:eastAsia="Calibri" w:hAnsi="Times New Roman" w:cs="Times New Roman"/>
          <w:iCs/>
          <w:sz w:val="24"/>
          <w:szCs w:val="24"/>
        </w:rPr>
        <w:t xml:space="preserve">In doing so, it </w:t>
      </w:r>
      <w:r w:rsidR="006D0A67">
        <w:rPr>
          <w:rFonts w:ascii="Times New Roman" w:eastAsia="Calibri" w:hAnsi="Times New Roman" w:cs="Times New Roman"/>
          <w:iCs/>
          <w:sz w:val="24"/>
          <w:szCs w:val="24"/>
        </w:rPr>
        <w:t xml:space="preserve">essentially </w:t>
      </w:r>
      <w:r w:rsidR="005D16C1">
        <w:rPr>
          <w:rFonts w:ascii="Times New Roman" w:eastAsia="Calibri" w:hAnsi="Times New Roman" w:cs="Times New Roman"/>
          <w:iCs/>
          <w:sz w:val="24"/>
          <w:szCs w:val="24"/>
        </w:rPr>
        <w:t>disappears</w:t>
      </w:r>
      <w:r w:rsidR="00D22AD8">
        <w:rPr>
          <w:rFonts w:ascii="Times New Roman" w:eastAsia="Calibri" w:hAnsi="Times New Roman" w:cs="Times New Roman"/>
          <w:iCs/>
          <w:sz w:val="24"/>
          <w:szCs w:val="24"/>
        </w:rPr>
        <w:t xml:space="preserve"> formal organization treating it as nothing more than a fiction.  The authors highlight agency theory as emblematic of the metaphysical stance.</w:t>
      </w:r>
      <w:r w:rsidR="00A27391">
        <w:rPr>
          <w:rFonts w:ascii="Times New Roman" w:eastAsia="Calibri" w:hAnsi="Times New Roman" w:cs="Times New Roman"/>
          <w:iCs/>
          <w:sz w:val="24"/>
          <w:szCs w:val="24"/>
        </w:rPr>
        <w:t xml:space="preserve">  This source elucidates factors that are relevant to the research design of the proposed study.  In developing the research design, the objective is to neither reify the organization in the sense of treating it as an animate object independent of human involvement nor</w:t>
      </w:r>
      <w:r w:rsidR="005D16C1">
        <w:rPr>
          <w:rFonts w:ascii="Times New Roman" w:eastAsia="Calibri" w:hAnsi="Times New Roman" w:cs="Times New Roman"/>
          <w:iCs/>
          <w:sz w:val="24"/>
          <w:szCs w:val="24"/>
        </w:rPr>
        <w:t xml:space="preserve"> </w:t>
      </w:r>
      <w:r w:rsidR="006D0A67">
        <w:rPr>
          <w:rFonts w:ascii="Times New Roman" w:eastAsia="Calibri" w:hAnsi="Times New Roman" w:cs="Times New Roman"/>
          <w:iCs/>
          <w:sz w:val="24"/>
          <w:szCs w:val="24"/>
        </w:rPr>
        <w:t>to di</w:t>
      </w:r>
      <w:r w:rsidR="005D16C1">
        <w:rPr>
          <w:rFonts w:ascii="Times New Roman" w:eastAsia="Calibri" w:hAnsi="Times New Roman" w:cs="Times New Roman"/>
          <w:iCs/>
          <w:sz w:val="24"/>
          <w:szCs w:val="24"/>
        </w:rPr>
        <w:t>sappear</w:t>
      </w:r>
      <w:r w:rsidR="00A27391">
        <w:rPr>
          <w:rFonts w:ascii="Times New Roman" w:eastAsia="Calibri" w:hAnsi="Times New Roman" w:cs="Times New Roman"/>
          <w:iCs/>
          <w:sz w:val="24"/>
          <w:szCs w:val="24"/>
        </w:rPr>
        <w:t xml:space="preserve"> the organization </w:t>
      </w:r>
      <w:commentRangeStart w:id="13"/>
      <w:r w:rsidR="00A27391">
        <w:rPr>
          <w:rFonts w:ascii="Times New Roman" w:eastAsia="Calibri" w:hAnsi="Times New Roman" w:cs="Times New Roman"/>
          <w:iCs/>
          <w:sz w:val="24"/>
          <w:szCs w:val="24"/>
        </w:rPr>
        <w:t>entirely</w:t>
      </w:r>
      <w:commentRangeEnd w:id="13"/>
      <w:r w:rsidR="002B63AF">
        <w:rPr>
          <w:rStyle w:val="CommentReference"/>
        </w:rPr>
        <w:commentReference w:id="13"/>
      </w:r>
      <w:r w:rsidR="00A27391">
        <w:rPr>
          <w:rFonts w:ascii="Times New Roman" w:eastAsia="Calibri" w:hAnsi="Times New Roman" w:cs="Times New Roman"/>
          <w:iCs/>
          <w:sz w:val="24"/>
          <w:szCs w:val="24"/>
        </w:rPr>
        <w:t>.</w:t>
      </w:r>
    </w:p>
    <w:p w14:paraId="30A34080" w14:textId="77777777" w:rsidR="00760D7D" w:rsidRDefault="00760D7D" w:rsidP="00E562EE">
      <w:pPr>
        <w:spacing w:line="480" w:lineRule="auto"/>
        <w:ind w:left="720" w:hanging="720"/>
        <w:rPr>
          <w:rFonts w:ascii="Times New Roman" w:eastAsia="Calibri" w:hAnsi="Times New Roman" w:cs="Times New Roman"/>
          <w:iCs/>
          <w:sz w:val="24"/>
          <w:szCs w:val="24"/>
        </w:rPr>
      </w:pPr>
      <w:r w:rsidRPr="00760D7D">
        <w:rPr>
          <w:rFonts w:ascii="Times New Roman" w:eastAsia="Calibri" w:hAnsi="Times New Roman" w:cs="Times New Roman"/>
          <w:iCs/>
          <w:sz w:val="24"/>
          <w:szCs w:val="24"/>
        </w:rPr>
        <w:lastRenderedPageBreak/>
        <w:t xml:space="preserve">Estep, J. (2017). Development of a technology transfer score for evaluating research proposals: Case study of demand response technologies in the Pacific Northwest. </w:t>
      </w:r>
      <w:r w:rsidRPr="00760D7D">
        <w:rPr>
          <w:rFonts w:ascii="Times New Roman" w:eastAsia="Calibri" w:hAnsi="Times New Roman" w:cs="Times New Roman"/>
          <w:i/>
          <w:iCs/>
          <w:sz w:val="24"/>
          <w:szCs w:val="24"/>
        </w:rPr>
        <w:t>Dissertation and Theses</w:t>
      </w:r>
      <w:r w:rsidRPr="00760D7D">
        <w:rPr>
          <w:rFonts w:ascii="Times New Roman" w:eastAsia="Calibri" w:hAnsi="Times New Roman" w:cs="Times New Roman"/>
          <w:iCs/>
          <w:sz w:val="24"/>
          <w:szCs w:val="24"/>
        </w:rPr>
        <w:t xml:space="preserve">, Paper 3479. </w:t>
      </w:r>
      <w:proofErr w:type="spellStart"/>
      <w:proofErr w:type="gramStart"/>
      <w:r w:rsidRPr="00760D7D">
        <w:rPr>
          <w:rFonts w:ascii="Times New Roman" w:eastAsia="Calibri" w:hAnsi="Times New Roman" w:cs="Times New Roman"/>
          <w:iCs/>
          <w:sz w:val="24"/>
          <w:szCs w:val="24"/>
        </w:rPr>
        <w:t>doi:</w:t>
      </w:r>
      <w:r w:rsidRPr="00760D7D">
        <w:rPr>
          <w:rFonts w:ascii="Times New Roman" w:eastAsia="Calibri" w:hAnsi="Times New Roman" w:cs="Times New Roman"/>
          <w:sz w:val="24"/>
          <w:szCs w:val="24"/>
        </w:rPr>
        <w:t>https</w:t>
      </w:r>
      <w:proofErr w:type="spellEnd"/>
      <w:r w:rsidRPr="00760D7D">
        <w:rPr>
          <w:rFonts w:ascii="Times New Roman" w:eastAsia="Calibri" w:hAnsi="Times New Roman" w:cs="Times New Roman"/>
          <w:sz w:val="24"/>
          <w:szCs w:val="24"/>
        </w:rPr>
        <w:t>://doi.org/10.15760/etd.5363</w:t>
      </w:r>
      <w:proofErr w:type="gramEnd"/>
    </w:p>
    <w:p w14:paraId="01EE34B7" w14:textId="77777777" w:rsidR="00760D7D" w:rsidRDefault="00760D7D" w:rsidP="00760D7D">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dissertation aimed to provide a framework to </w:t>
      </w:r>
      <w:r w:rsidR="00B60A2A">
        <w:rPr>
          <w:rFonts w:ascii="Times New Roman" w:eastAsia="Calibri" w:hAnsi="Times New Roman" w:cs="Times New Roman"/>
          <w:iCs/>
          <w:sz w:val="24"/>
          <w:szCs w:val="24"/>
        </w:rPr>
        <w:t>explain</w:t>
      </w:r>
      <w:r>
        <w:rPr>
          <w:rFonts w:ascii="Times New Roman" w:eastAsia="Calibri" w:hAnsi="Times New Roman" w:cs="Times New Roman"/>
          <w:iCs/>
          <w:sz w:val="24"/>
          <w:szCs w:val="24"/>
        </w:rPr>
        <w:t xml:space="preserve"> how succes</w:t>
      </w:r>
      <w:r w:rsidR="005932CB">
        <w:rPr>
          <w:rFonts w:ascii="Times New Roman" w:eastAsia="Calibri" w:hAnsi="Times New Roman" w:cs="Times New Roman"/>
          <w:iCs/>
          <w:sz w:val="24"/>
          <w:szCs w:val="24"/>
        </w:rPr>
        <w:t xml:space="preserve">sful technology transfer occurs that could serve as a decision model to enable </w:t>
      </w:r>
      <w:r w:rsidR="00D11A91">
        <w:rPr>
          <w:rFonts w:ascii="Times New Roman" w:eastAsia="Calibri" w:hAnsi="Times New Roman" w:cs="Times New Roman"/>
          <w:iCs/>
          <w:sz w:val="24"/>
          <w:szCs w:val="24"/>
        </w:rPr>
        <w:t xml:space="preserve">supply-side </w:t>
      </w:r>
      <w:r w:rsidR="005932CB">
        <w:rPr>
          <w:rFonts w:ascii="Times New Roman" w:eastAsia="Calibri" w:hAnsi="Times New Roman" w:cs="Times New Roman"/>
          <w:iCs/>
          <w:sz w:val="24"/>
          <w:szCs w:val="24"/>
        </w:rPr>
        <w:t xml:space="preserve">practitioners to identify </w:t>
      </w:r>
      <w:r w:rsidR="00B744E9">
        <w:rPr>
          <w:rFonts w:ascii="Times New Roman" w:eastAsia="Calibri" w:hAnsi="Times New Roman" w:cs="Times New Roman"/>
          <w:iCs/>
          <w:sz w:val="24"/>
          <w:szCs w:val="24"/>
        </w:rPr>
        <w:t xml:space="preserve">research proposals with high probabilities for successful </w:t>
      </w:r>
      <w:r w:rsidR="005932CB">
        <w:rPr>
          <w:rFonts w:ascii="Times New Roman" w:eastAsia="Calibri" w:hAnsi="Times New Roman" w:cs="Times New Roman"/>
          <w:iCs/>
          <w:sz w:val="24"/>
          <w:szCs w:val="24"/>
        </w:rPr>
        <w:t>technology transfer.</w:t>
      </w:r>
      <w:r w:rsidR="000B33F0">
        <w:rPr>
          <w:rFonts w:ascii="Times New Roman" w:eastAsia="Calibri" w:hAnsi="Times New Roman" w:cs="Times New Roman"/>
          <w:iCs/>
          <w:sz w:val="24"/>
          <w:szCs w:val="24"/>
        </w:rPr>
        <w:t xml:space="preserve">  The author focused specifically on the energy sector in the United States.  Based on the normative supposition that success attributes should be considered before a decision is made to develop a giv</w:t>
      </w:r>
      <w:r w:rsidR="00457823">
        <w:rPr>
          <w:rFonts w:ascii="Times New Roman" w:eastAsia="Calibri" w:hAnsi="Times New Roman" w:cs="Times New Roman"/>
          <w:iCs/>
          <w:sz w:val="24"/>
          <w:szCs w:val="24"/>
        </w:rPr>
        <w:t>en technology, the author argued</w:t>
      </w:r>
      <w:r w:rsidR="000B33F0">
        <w:rPr>
          <w:rFonts w:ascii="Times New Roman" w:eastAsia="Calibri" w:hAnsi="Times New Roman" w:cs="Times New Roman"/>
          <w:iCs/>
          <w:sz w:val="24"/>
          <w:szCs w:val="24"/>
        </w:rPr>
        <w:t xml:space="preserve"> that </w:t>
      </w:r>
      <w:r w:rsidR="00D11A91">
        <w:rPr>
          <w:rFonts w:ascii="Times New Roman" w:eastAsia="Calibri" w:hAnsi="Times New Roman" w:cs="Times New Roman"/>
          <w:iCs/>
          <w:sz w:val="24"/>
          <w:szCs w:val="24"/>
        </w:rPr>
        <w:t>understanding the</w:t>
      </w:r>
      <w:r w:rsidR="000B33F0">
        <w:rPr>
          <w:rFonts w:ascii="Times New Roman" w:eastAsia="Calibri" w:hAnsi="Times New Roman" w:cs="Times New Roman"/>
          <w:iCs/>
          <w:sz w:val="24"/>
          <w:szCs w:val="24"/>
        </w:rPr>
        <w:t xml:space="preserve"> point </w:t>
      </w:r>
      <w:r w:rsidR="00D11A91">
        <w:rPr>
          <w:rFonts w:ascii="Times New Roman" w:eastAsia="Calibri" w:hAnsi="Times New Roman" w:cs="Times New Roman"/>
          <w:iCs/>
          <w:sz w:val="24"/>
          <w:szCs w:val="24"/>
        </w:rPr>
        <w:t xml:space="preserve">when technology transfer is considered within the process </w:t>
      </w:r>
      <w:r w:rsidR="00C24D6B">
        <w:rPr>
          <w:rFonts w:ascii="Times New Roman" w:eastAsia="Calibri" w:hAnsi="Times New Roman" w:cs="Times New Roman"/>
          <w:iCs/>
          <w:sz w:val="24"/>
          <w:szCs w:val="24"/>
        </w:rPr>
        <w:t xml:space="preserve">of making funding decisions </w:t>
      </w:r>
      <w:r w:rsidR="000B33F0">
        <w:rPr>
          <w:rFonts w:ascii="Times New Roman" w:eastAsia="Calibri" w:hAnsi="Times New Roman" w:cs="Times New Roman"/>
          <w:iCs/>
          <w:sz w:val="24"/>
          <w:szCs w:val="24"/>
        </w:rPr>
        <w:t xml:space="preserve">is </w:t>
      </w:r>
      <w:r w:rsidR="00C24D6B">
        <w:rPr>
          <w:rFonts w:ascii="Times New Roman" w:eastAsia="Calibri" w:hAnsi="Times New Roman" w:cs="Times New Roman"/>
          <w:iCs/>
          <w:sz w:val="24"/>
          <w:szCs w:val="24"/>
        </w:rPr>
        <w:t>important</w:t>
      </w:r>
      <w:r w:rsidR="000B33F0">
        <w:rPr>
          <w:rFonts w:ascii="Times New Roman" w:eastAsia="Calibri" w:hAnsi="Times New Roman" w:cs="Times New Roman"/>
          <w:iCs/>
          <w:sz w:val="24"/>
          <w:szCs w:val="24"/>
        </w:rPr>
        <w:t>.</w:t>
      </w:r>
      <w:r w:rsidR="00457823">
        <w:rPr>
          <w:rFonts w:ascii="Times New Roman" w:eastAsia="Calibri" w:hAnsi="Times New Roman" w:cs="Times New Roman"/>
          <w:iCs/>
          <w:sz w:val="24"/>
          <w:szCs w:val="24"/>
        </w:rPr>
        <w:t xml:space="preserve">  The author focused</w:t>
      </w:r>
      <w:r w:rsidR="00716E25">
        <w:rPr>
          <w:rFonts w:ascii="Times New Roman" w:eastAsia="Calibri" w:hAnsi="Times New Roman" w:cs="Times New Roman"/>
          <w:iCs/>
          <w:sz w:val="24"/>
          <w:szCs w:val="24"/>
        </w:rPr>
        <w:t xml:space="preserve"> on how federal agencies, specifically the U.S. Department of Energy (DOE), evaluates proposals for research and development, which is a supply-side perspective.</w:t>
      </w:r>
      <w:r w:rsidR="00DC63BC">
        <w:rPr>
          <w:rFonts w:ascii="Times New Roman" w:eastAsia="Calibri" w:hAnsi="Times New Roman" w:cs="Times New Roman"/>
          <w:iCs/>
          <w:sz w:val="24"/>
          <w:szCs w:val="24"/>
        </w:rPr>
        <w:t xml:space="preserve">  The author identified literature that indicated sponsorship by a private sector organization early in the research and development (R&amp;D) process was an important criterion in </w:t>
      </w:r>
      <w:r w:rsidR="00C24D6B">
        <w:rPr>
          <w:rFonts w:ascii="Times New Roman" w:eastAsia="Calibri" w:hAnsi="Times New Roman" w:cs="Times New Roman"/>
          <w:iCs/>
          <w:sz w:val="24"/>
          <w:szCs w:val="24"/>
        </w:rPr>
        <w:t xml:space="preserve">funding decisions about </w:t>
      </w:r>
      <w:r w:rsidR="00DC63BC">
        <w:rPr>
          <w:rFonts w:ascii="Times New Roman" w:eastAsia="Calibri" w:hAnsi="Times New Roman" w:cs="Times New Roman"/>
          <w:iCs/>
          <w:sz w:val="24"/>
          <w:szCs w:val="24"/>
        </w:rPr>
        <w:t>an R&amp;D project but there was no indication under what circumstances a private sector organization was likely to commit to sponsorship of a technology.</w:t>
      </w:r>
      <w:r w:rsidR="005B704C">
        <w:rPr>
          <w:rFonts w:ascii="Times New Roman" w:eastAsia="Calibri" w:hAnsi="Times New Roman" w:cs="Times New Roman"/>
          <w:iCs/>
          <w:sz w:val="24"/>
          <w:szCs w:val="24"/>
        </w:rPr>
        <w:t xml:space="preserve">  Technology maturity was among the factors the author identified in the literature as associated with technology transfer outcomes but there was no indication of how mature a technology generally had to be before a private sector organization was willing to assimilate it.  The author highlighted literature that asserted interest in a</w:t>
      </w:r>
      <w:r w:rsidR="002F0626">
        <w:rPr>
          <w:rFonts w:ascii="Times New Roman" w:eastAsia="Calibri" w:hAnsi="Times New Roman" w:cs="Times New Roman"/>
          <w:iCs/>
          <w:sz w:val="24"/>
          <w:szCs w:val="24"/>
        </w:rPr>
        <w:t>n</w:t>
      </w:r>
      <w:r w:rsidR="005B704C">
        <w:rPr>
          <w:rFonts w:ascii="Times New Roman" w:eastAsia="Calibri" w:hAnsi="Times New Roman" w:cs="Times New Roman"/>
          <w:iCs/>
          <w:sz w:val="24"/>
          <w:szCs w:val="24"/>
        </w:rPr>
        <w:t xml:space="preserve"> </w:t>
      </w:r>
      <w:r w:rsidR="002F0626">
        <w:rPr>
          <w:rFonts w:ascii="Times New Roman" w:eastAsia="Calibri" w:hAnsi="Times New Roman" w:cs="Times New Roman"/>
          <w:iCs/>
          <w:sz w:val="24"/>
          <w:szCs w:val="24"/>
        </w:rPr>
        <w:t xml:space="preserve">energy-related </w:t>
      </w:r>
      <w:r w:rsidR="005B704C">
        <w:rPr>
          <w:rFonts w:ascii="Times New Roman" w:eastAsia="Calibri" w:hAnsi="Times New Roman" w:cs="Times New Roman"/>
          <w:iCs/>
          <w:sz w:val="24"/>
          <w:szCs w:val="24"/>
        </w:rPr>
        <w:t xml:space="preserve">technology is increased when there have been successful demonstration projects.  According to the author, technologies that are at least at </w:t>
      </w:r>
      <w:r w:rsidR="005B704C">
        <w:rPr>
          <w:rFonts w:ascii="Times New Roman" w:eastAsia="Calibri" w:hAnsi="Times New Roman" w:cs="Times New Roman"/>
          <w:iCs/>
          <w:sz w:val="24"/>
          <w:szCs w:val="24"/>
        </w:rPr>
        <w:lastRenderedPageBreak/>
        <w:t>TRL-8 on the technology readiness level (TRL) scale are ready for demonstration</w:t>
      </w:r>
      <w:r w:rsidR="009B1685">
        <w:rPr>
          <w:rFonts w:ascii="Times New Roman" w:eastAsia="Calibri" w:hAnsi="Times New Roman" w:cs="Times New Roman"/>
          <w:iCs/>
          <w:sz w:val="24"/>
          <w:szCs w:val="24"/>
        </w:rPr>
        <w:t xml:space="preserve"> (although the author later contradicts this by attributing TRL-6 as ready for demonstration [p. 141])</w:t>
      </w:r>
      <w:r w:rsidR="005B704C">
        <w:rPr>
          <w:rFonts w:ascii="Times New Roman" w:eastAsia="Calibri" w:hAnsi="Times New Roman" w:cs="Times New Roman"/>
          <w:iCs/>
          <w:sz w:val="24"/>
          <w:szCs w:val="24"/>
        </w:rPr>
        <w:t xml:space="preserve">.  </w:t>
      </w:r>
      <w:r w:rsidR="00457823">
        <w:rPr>
          <w:rFonts w:ascii="Times New Roman" w:eastAsia="Calibri" w:hAnsi="Times New Roman" w:cs="Times New Roman"/>
          <w:iCs/>
          <w:sz w:val="24"/>
          <w:szCs w:val="24"/>
        </w:rPr>
        <w:t>However, there was no empirical evidence referenced to support this position.  Assuming this is true,</w:t>
      </w:r>
      <w:r w:rsidR="005B704C">
        <w:rPr>
          <w:rFonts w:ascii="Times New Roman" w:eastAsia="Calibri" w:hAnsi="Times New Roman" w:cs="Times New Roman"/>
          <w:iCs/>
          <w:sz w:val="24"/>
          <w:szCs w:val="24"/>
        </w:rPr>
        <w:t xml:space="preserve"> one could infer that development stage influences technology transfer outcomes.</w:t>
      </w:r>
      <w:r w:rsidR="005658BF">
        <w:rPr>
          <w:rFonts w:ascii="Times New Roman" w:eastAsia="Calibri" w:hAnsi="Times New Roman" w:cs="Times New Roman"/>
          <w:iCs/>
          <w:sz w:val="24"/>
          <w:szCs w:val="24"/>
        </w:rPr>
        <w:t xml:space="preserve">  </w:t>
      </w:r>
      <w:r w:rsidR="0069436B">
        <w:rPr>
          <w:rFonts w:ascii="Times New Roman" w:eastAsia="Calibri" w:hAnsi="Times New Roman" w:cs="Times New Roman"/>
          <w:iCs/>
          <w:sz w:val="24"/>
          <w:szCs w:val="24"/>
        </w:rPr>
        <w:t>The author also referenced literature that elucidated the social aspect of technology transfer, specifically the necessity of support from individuals in roles in the top levels of the hierarchy (i.e., top management) of the private sector organization that is assimilating the technology.</w:t>
      </w:r>
      <w:r w:rsidR="00B744E9">
        <w:rPr>
          <w:rFonts w:ascii="Times New Roman" w:eastAsia="Calibri" w:hAnsi="Times New Roman" w:cs="Times New Roman"/>
          <w:iCs/>
          <w:sz w:val="24"/>
          <w:szCs w:val="24"/>
        </w:rPr>
        <w:t xml:space="preserve">  The technology transfer scoring instrument the author developed aims to comprehensively consider attributes that predict successful technology tran</w:t>
      </w:r>
      <w:r w:rsidR="00864A37">
        <w:rPr>
          <w:rFonts w:ascii="Times New Roman" w:eastAsia="Calibri" w:hAnsi="Times New Roman" w:cs="Times New Roman"/>
          <w:iCs/>
          <w:sz w:val="24"/>
          <w:szCs w:val="24"/>
        </w:rPr>
        <w:t xml:space="preserve">sfer, which supply-side </w:t>
      </w:r>
      <w:r w:rsidR="00B744E9">
        <w:rPr>
          <w:rFonts w:ascii="Times New Roman" w:eastAsia="Calibri" w:hAnsi="Times New Roman" w:cs="Times New Roman"/>
          <w:iCs/>
          <w:sz w:val="24"/>
          <w:szCs w:val="24"/>
        </w:rPr>
        <w:t>organization</w:t>
      </w:r>
      <w:r w:rsidR="00864A37">
        <w:rPr>
          <w:rFonts w:ascii="Times New Roman" w:eastAsia="Calibri" w:hAnsi="Times New Roman" w:cs="Times New Roman"/>
          <w:iCs/>
          <w:sz w:val="24"/>
          <w:szCs w:val="24"/>
        </w:rPr>
        <w:t>s</w:t>
      </w:r>
      <w:r w:rsidR="00B744E9">
        <w:rPr>
          <w:rFonts w:ascii="Times New Roman" w:eastAsia="Calibri" w:hAnsi="Times New Roman" w:cs="Times New Roman"/>
          <w:iCs/>
          <w:sz w:val="24"/>
          <w:szCs w:val="24"/>
        </w:rPr>
        <w:t xml:space="preserve"> could use to make decisions about whether to pursue a given R&amp;D project.  </w:t>
      </w:r>
      <w:r w:rsidR="00864A37">
        <w:rPr>
          <w:rFonts w:ascii="Times New Roman" w:eastAsia="Calibri" w:hAnsi="Times New Roman" w:cs="Times New Roman"/>
          <w:iCs/>
          <w:sz w:val="24"/>
          <w:szCs w:val="24"/>
        </w:rPr>
        <w:t>Interestingly, development stage</w:t>
      </w:r>
      <w:r w:rsidR="00457823">
        <w:rPr>
          <w:rFonts w:ascii="Times New Roman" w:eastAsia="Calibri" w:hAnsi="Times New Roman" w:cs="Times New Roman"/>
          <w:iCs/>
          <w:sz w:val="24"/>
          <w:szCs w:val="24"/>
        </w:rPr>
        <w:t xml:space="preserve"> (technology maturity)</w:t>
      </w:r>
      <w:r w:rsidR="00864A37">
        <w:rPr>
          <w:rFonts w:ascii="Times New Roman" w:eastAsia="Calibri" w:hAnsi="Times New Roman" w:cs="Times New Roman"/>
          <w:iCs/>
          <w:sz w:val="24"/>
          <w:szCs w:val="24"/>
        </w:rPr>
        <w:t xml:space="preserve"> is not among the attributes included in the instrument.  </w:t>
      </w:r>
      <w:r w:rsidR="009B1685">
        <w:rPr>
          <w:rFonts w:ascii="Times New Roman" w:eastAsia="Calibri" w:hAnsi="Times New Roman" w:cs="Times New Roman"/>
          <w:iCs/>
          <w:sz w:val="24"/>
          <w:szCs w:val="24"/>
        </w:rPr>
        <w:t xml:space="preserve">Moreover, the author did not take the step of </w:t>
      </w:r>
      <w:r w:rsidR="00D16397">
        <w:rPr>
          <w:rFonts w:ascii="Times New Roman" w:eastAsia="Calibri" w:hAnsi="Times New Roman" w:cs="Times New Roman"/>
          <w:iCs/>
          <w:sz w:val="24"/>
          <w:szCs w:val="24"/>
        </w:rPr>
        <w:t xml:space="preserve">determining if there was a correlation between technology transfer scores as determined by the instrument and actual technology transfer outcomes.  This seems like a major shortcoming of the study.  But it does present an opportunity for future research that could fill a significant gap in the knowledge base about technology transfer.  </w:t>
      </w:r>
      <w:r w:rsidR="00C24D6B">
        <w:rPr>
          <w:rFonts w:ascii="Times New Roman" w:eastAsia="Calibri" w:hAnsi="Times New Roman" w:cs="Times New Roman"/>
          <w:iCs/>
          <w:sz w:val="24"/>
          <w:szCs w:val="24"/>
        </w:rPr>
        <w:t>T</w:t>
      </w:r>
      <w:r w:rsidR="00B744E9">
        <w:rPr>
          <w:rFonts w:ascii="Times New Roman" w:eastAsia="Calibri" w:hAnsi="Times New Roman" w:cs="Times New Roman"/>
          <w:iCs/>
          <w:sz w:val="24"/>
          <w:szCs w:val="24"/>
        </w:rPr>
        <w:t xml:space="preserve">he general approach </w:t>
      </w:r>
      <w:r w:rsidR="00C24D6B">
        <w:rPr>
          <w:rFonts w:ascii="Times New Roman" w:eastAsia="Calibri" w:hAnsi="Times New Roman" w:cs="Times New Roman"/>
          <w:iCs/>
          <w:sz w:val="24"/>
          <w:szCs w:val="24"/>
        </w:rPr>
        <w:t xml:space="preserve">used to develop the technology transfer scoring instruments </w:t>
      </w:r>
      <w:r w:rsidR="00B744E9">
        <w:rPr>
          <w:rFonts w:ascii="Times New Roman" w:eastAsia="Calibri" w:hAnsi="Times New Roman" w:cs="Times New Roman"/>
          <w:iCs/>
          <w:sz w:val="24"/>
          <w:szCs w:val="24"/>
        </w:rPr>
        <w:t xml:space="preserve">can likely be adapted to develop an instrument to quantitatively assess </w:t>
      </w:r>
      <w:r w:rsidR="00864A37">
        <w:rPr>
          <w:rFonts w:ascii="Times New Roman" w:eastAsia="Calibri" w:hAnsi="Times New Roman" w:cs="Times New Roman"/>
          <w:iCs/>
          <w:sz w:val="24"/>
          <w:szCs w:val="24"/>
        </w:rPr>
        <w:t xml:space="preserve">technology </w:t>
      </w:r>
      <w:r w:rsidR="00B744E9">
        <w:rPr>
          <w:rFonts w:ascii="Times New Roman" w:eastAsia="Calibri" w:hAnsi="Times New Roman" w:cs="Times New Roman"/>
          <w:iCs/>
          <w:sz w:val="24"/>
          <w:szCs w:val="24"/>
        </w:rPr>
        <w:t xml:space="preserve">development </w:t>
      </w:r>
      <w:commentRangeStart w:id="14"/>
      <w:r w:rsidR="00B744E9">
        <w:rPr>
          <w:rFonts w:ascii="Times New Roman" w:eastAsia="Calibri" w:hAnsi="Times New Roman" w:cs="Times New Roman"/>
          <w:iCs/>
          <w:sz w:val="24"/>
          <w:szCs w:val="24"/>
        </w:rPr>
        <w:t>stage</w:t>
      </w:r>
      <w:commentRangeEnd w:id="14"/>
      <w:r w:rsidR="00023E84">
        <w:rPr>
          <w:rStyle w:val="CommentReference"/>
        </w:rPr>
        <w:commentReference w:id="14"/>
      </w:r>
      <w:r w:rsidR="00B744E9">
        <w:rPr>
          <w:rFonts w:ascii="Times New Roman" w:eastAsia="Calibri" w:hAnsi="Times New Roman" w:cs="Times New Roman"/>
          <w:iCs/>
          <w:sz w:val="24"/>
          <w:szCs w:val="24"/>
        </w:rPr>
        <w:t>.</w:t>
      </w:r>
    </w:p>
    <w:p w14:paraId="2A68F0AA" w14:textId="77777777" w:rsidR="00C702D5" w:rsidRDefault="00C702D5"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14:paraId="16E570FB" w14:textId="77777777"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Fisher details a method for understanding and evaluating natural language arguments that one migh</w:t>
      </w:r>
      <w:r w:rsidR="00457823">
        <w:rPr>
          <w:rFonts w:ascii="Times New Roman" w:eastAsia="Calibri" w:hAnsi="Times New Roman" w:cs="Times New Roman"/>
          <w:iCs/>
          <w:sz w:val="24"/>
          <w:szCs w:val="24"/>
        </w:rPr>
        <w:t>t encounter in written texts or</w:t>
      </w:r>
      <w:r>
        <w:rPr>
          <w:rFonts w:ascii="Times New Roman" w:eastAsia="Calibri" w:hAnsi="Times New Roman" w:cs="Times New Roman"/>
          <w:iCs/>
          <w:sz w:val="24"/>
          <w:szCs w:val="24"/>
        </w:rPr>
        <w:t xml:space="preserve">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t>
      </w:r>
      <w:r w:rsidR="00A80B1B">
        <w:rPr>
          <w:rFonts w:ascii="Times New Roman" w:eastAsia="Calibri" w:hAnsi="Times New Roman" w:cs="Times New Roman"/>
          <w:iCs/>
          <w:sz w:val="24"/>
          <w:szCs w:val="24"/>
        </w:rPr>
        <w:t xml:space="preserve">work that Fisher provides seems to </w:t>
      </w:r>
      <w:r>
        <w:rPr>
          <w:rFonts w:ascii="Times New Roman" w:eastAsia="Calibri" w:hAnsi="Times New Roman" w:cs="Times New Roman"/>
          <w:iCs/>
          <w:sz w:val="24"/>
          <w:szCs w:val="24"/>
        </w:rPr>
        <w:t xml:space="preserve">have application in understanding organization decision-making </w:t>
      </w:r>
      <w:r w:rsidR="00A80B1B">
        <w:rPr>
          <w:rFonts w:ascii="Times New Roman" w:eastAsia="Calibri" w:hAnsi="Times New Roman" w:cs="Times New Roman"/>
          <w:iCs/>
          <w:sz w:val="24"/>
          <w:szCs w:val="24"/>
        </w:rPr>
        <w:t xml:space="preserve">in general and </w:t>
      </w:r>
      <w:r>
        <w:rPr>
          <w:rFonts w:ascii="Times New Roman" w:eastAsia="Calibri" w:hAnsi="Times New Roman" w:cs="Times New Roman"/>
          <w:iCs/>
          <w:sz w:val="24"/>
          <w:szCs w:val="24"/>
        </w:rPr>
        <w:t>in the context of</w:t>
      </w:r>
      <w:r w:rsidR="00A80B1B">
        <w:rPr>
          <w:rFonts w:ascii="Times New Roman" w:eastAsia="Calibri" w:hAnsi="Times New Roman" w:cs="Times New Roman"/>
          <w:iCs/>
          <w:sz w:val="24"/>
          <w:szCs w:val="24"/>
        </w:rPr>
        <w:t xml:space="preserve"> university technology transfer, particularly </w:t>
      </w:r>
      <w:r w:rsidR="007309D9">
        <w:rPr>
          <w:rFonts w:ascii="Times New Roman" w:eastAsia="Calibri" w:hAnsi="Times New Roman" w:cs="Times New Roman"/>
          <w:iCs/>
          <w:sz w:val="24"/>
          <w:szCs w:val="24"/>
        </w:rPr>
        <w:t>regarding</w:t>
      </w:r>
      <w:r w:rsidR="00A80B1B">
        <w:rPr>
          <w:rFonts w:ascii="Times New Roman" w:eastAsia="Calibri" w:hAnsi="Times New Roman" w:cs="Times New Roman"/>
          <w:iCs/>
          <w:sz w:val="24"/>
          <w:szCs w:val="24"/>
        </w:rPr>
        <w:t xml:space="preserve"> </w:t>
      </w:r>
      <w:r w:rsidR="00457823">
        <w:rPr>
          <w:rFonts w:ascii="Times New Roman" w:eastAsia="Calibri" w:hAnsi="Times New Roman" w:cs="Times New Roman"/>
          <w:iCs/>
          <w:sz w:val="24"/>
          <w:szCs w:val="24"/>
        </w:rPr>
        <w:t>the categorization of</w:t>
      </w:r>
      <w:r w:rsidR="002340E0">
        <w:rPr>
          <w:rFonts w:ascii="Times New Roman" w:eastAsia="Calibri" w:hAnsi="Times New Roman" w:cs="Times New Roman"/>
          <w:iCs/>
          <w:sz w:val="24"/>
          <w:szCs w:val="24"/>
        </w:rPr>
        <w:t xml:space="preserve"> decisions as “good” or “bad</w:t>
      </w:r>
      <w:r w:rsidR="00A80B1B">
        <w:rPr>
          <w:rFonts w:ascii="Times New Roman" w:eastAsia="Calibri" w:hAnsi="Times New Roman" w:cs="Times New Roman"/>
          <w:iCs/>
          <w:sz w:val="24"/>
          <w:szCs w:val="24"/>
        </w:rPr>
        <w:t>”</w:t>
      </w:r>
      <w:r w:rsidR="002340E0">
        <w:rPr>
          <w:rFonts w:ascii="Times New Roman" w:eastAsia="Calibri" w:hAnsi="Times New Roman" w:cs="Times New Roman"/>
          <w:iCs/>
          <w:sz w:val="24"/>
          <w:szCs w:val="24"/>
        </w:rPr>
        <w:t xml:space="preserve">, </w:t>
      </w:r>
      <w:proofErr w:type="gramStart"/>
      <w:r w:rsidR="002340E0">
        <w:rPr>
          <w:rFonts w:ascii="Times New Roman" w:eastAsia="Calibri" w:hAnsi="Times New Roman" w:cs="Times New Roman"/>
          <w:iCs/>
          <w:sz w:val="24"/>
          <w:szCs w:val="24"/>
        </w:rPr>
        <w:t>rational</w:t>
      </w:r>
      <w:proofErr w:type="gramEnd"/>
      <w:r w:rsidR="002340E0">
        <w:rPr>
          <w:rFonts w:ascii="Times New Roman" w:eastAsia="Calibri" w:hAnsi="Times New Roman" w:cs="Times New Roman"/>
          <w:iCs/>
          <w:sz w:val="24"/>
          <w:szCs w:val="24"/>
        </w:rPr>
        <w:t xml:space="preserve"> or irrational.</w:t>
      </w:r>
      <w:r w:rsidR="00A80B1B">
        <w:rPr>
          <w:rFonts w:ascii="Times New Roman" w:eastAsia="Calibri" w:hAnsi="Times New Roman" w:cs="Times New Roman"/>
          <w:iCs/>
          <w:sz w:val="24"/>
          <w:szCs w:val="24"/>
        </w:rPr>
        <w:t xml:space="preserve"> </w:t>
      </w:r>
    </w:p>
    <w:p w14:paraId="7B2C1D64" w14:textId="77777777"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14:paraId="66708378" w14:textId="7B5E8C60"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In a sense, </w:t>
      </w:r>
      <w:r w:rsidR="00B41553">
        <w:rPr>
          <w:rFonts w:ascii="Times New Roman" w:eastAsia="Calibri" w:hAnsi="Times New Roman" w:cs="Times New Roman"/>
          <w:iCs/>
          <w:sz w:val="24"/>
          <w:szCs w:val="24"/>
        </w:rPr>
        <w:t xml:space="preserve">this </w:t>
      </w:r>
      <w:r w:rsidR="002340E0">
        <w:rPr>
          <w:rFonts w:ascii="Times New Roman" w:eastAsia="Calibri" w:hAnsi="Times New Roman" w:cs="Times New Roman"/>
          <w:iCs/>
          <w:sz w:val="24"/>
          <w:szCs w:val="24"/>
        </w:rPr>
        <w:t>book</w:t>
      </w:r>
      <w:r>
        <w:rPr>
          <w:rFonts w:ascii="Times New Roman" w:eastAsia="Calibri" w:hAnsi="Times New Roman" w:cs="Times New Roman"/>
          <w:iCs/>
          <w:sz w:val="24"/>
          <w:szCs w:val="24"/>
        </w:rPr>
        <w:t xml:space="preserve"> can be considered a case study of converting basic research into private sector market offerings that benefit t</w:t>
      </w:r>
      <w:r w:rsidR="002340E0">
        <w:rPr>
          <w:rFonts w:ascii="Times New Roman" w:eastAsia="Calibri" w:hAnsi="Times New Roman" w:cs="Times New Roman"/>
          <w:iCs/>
          <w:sz w:val="24"/>
          <w:szCs w:val="24"/>
        </w:rPr>
        <w:t>he public interest.  It provided</w:t>
      </w:r>
      <w:r>
        <w:rPr>
          <w:rFonts w:ascii="Times New Roman" w:eastAsia="Calibri" w:hAnsi="Times New Roman" w:cs="Times New Roman"/>
          <w:iCs/>
          <w:sz w:val="24"/>
          <w:szCs w:val="24"/>
        </w:rPr>
        <w:t xml:space="preserve"> insight 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w:t>
      </w:r>
      <w:r w:rsidR="002340E0">
        <w:rPr>
          <w:rFonts w:ascii="Times New Roman" w:eastAsia="Calibri" w:hAnsi="Times New Roman" w:cs="Times New Roman"/>
          <w:iCs/>
          <w:sz w:val="24"/>
          <w:szCs w:val="24"/>
        </w:rPr>
        <w:t>the author</w:t>
      </w:r>
      <w:r>
        <w:rPr>
          <w:rFonts w:ascii="Times New Roman" w:eastAsia="Calibri" w:hAnsi="Times New Roman" w:cs="Times New Roman"/>
          <w:iCs/>
          <w:sz w:val="24"/>
          <w:szCs w:val="24"/>
        </w:rPr>
        <w:t xml:space="preserve"> offers 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counterproductive to generating research outcomes that benefit the public interest.  Like food, freedom in basic research is healthy in moderation but unhealthy in excess (p. 194).  </w:t>
      </w:r>
      <w:r w:rsidR="002340E0">
        <w:rPr>
          <w:rFonts w:ascii="Times New Roman" w:eastAsia="Calibri" w:hAnsi="Times New Roman" w:cs="Times New Roman"/>
          <w:iCs/>
          <w:sz w:val="24"/>
          <w:szCs w:val="24"/>
        </w:rPr>
        <w:t>The author referenced</w:t>
      </w:r>
      <w:r w:rsidR="00891BE2">
        <w:rPr>
          <w:rFonts w:ascii="Times New Roman" w:eastAsia="Calibri" w:hAnsi="Times New Roman" w:cs="Times New Roman"/>
          <w:iCs/>
          <w:sz w:val="24"/>
          <w:szCs w:val="24"/>
        </w:rPr>
        <w:t xml:space="preserve">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t>
      </w:r>
      <w:r w:rsidR="00891BE2">
        <w:rPr>
          <w:rFonts w:ascii="Times New Roman" w:eastAsia="Calibri" w:hAnsi="Times New Roman" w:cs="Times New Roman"/>
          <w:iCs/>
          <w:sz w:val="24"/>
          <w:szCs w:val="24"/>
        </w:rPr>
        <w:lastRenderedPageBreak/>
        <w:t xml:space="preserve">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t>
      </w:r>
      <w:r w:rsidR="002340E0">
        <w:rPr>
          <w:rFonts w:ascii="Times New Roman" w:eastAsia="Calibri" w:hAnsi="Times New Roman" w:cs="Times New Roman"/>
          <w:iCs/>
          <w:sz w:val="24"/>
          <w:szCs w:val="24"/>
        </w:rPr>
        <w:t>argued</w:t>
      </w:r>
      <w:r w:rsidR="00891BE2">
        <w:rPr>
          <w:rFonts w:ascii="Times New Roman" w:eastAsia="Calibri" w:hAnsi="Times New Roman" w:cs="Times New Roman"/>
          <w:iCs/>
          <w:sz w:val="24"/>
          <w:szCs w:val="24"/>
        </w:rPr>
        <w:t xml:space="preserve"> that it was no longer logical or necessary for private sector companies to invest in basic research for two key reasons.  First, it took too long for private sector companies to </w:t>
      </w:r>
      <w:r w:rsidR="00F266FD">
        <w:rPr>
          <w:rFonts w:ascii="Times New Roman" w:eastAsia="Calibri" w:hAnsi="Times New Roman" w:cs="Times New Roman"/>
          <w:iCs/>
          <w:sz w:val="24"/>
          <w:szCs w:val="24"/>
        </w:rPr>
        <w:t>realize</w:t>
      </w:r>
      <w:r w:rsidR="00891BE2">
        <w:rPr>
          <w:rFonts w:ascii="Times New Roman" w:eastAsia="Calibri" w:hAnsi="Times New Roman" w:cs="Times New Roman"/>
          <w:iCs/>
          <w:sz w:val="24"/>
          <w:szCs w:val="24"/>
        </w:rPr>
        <w:t xml:space="preserve"> an adequate financial return.  Second, the ba</w:t>
      </w:r>
      <w:r w:rsidR="00F266FD">
        <w:rPr>
          <w:rFonts w:ascii="Times New Roman" w:eastAsia="Calibri" w:hAnsi="Times New Roman" w:cs="Times New Roman"/>
          <w:iCs/>
          <w:sz w:val="24"/>
          <w:szCs w:val="24"/>
        </w:rPr>
        <w:t>se of scientific discoveries is</w:t>
      </w:r>
      <w:r w:rsidR="00891BE2">
        <w:rPr>
          <w:rFonts w:ascii="Times New Roman" w:eastAsia="Calibri" w:hAnsi="Times New Roman" w:cs="Times New Roman"/>
          <w:iCs/>
          <w:sz w:val="24"/>
          <w:szCs w:val="24"/>
        </w:rPr>
        <w:t xml:space="preserve">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r w:rsidR="002340E0">
        <w:rPr>
          <w:rFonts w:ascii="Times New Roman" w:eastAsia="Calibri" w:hAnsi="Times New Roman" w:cs="Times New Roman"/>
          <w:iCs/>
          <w:sz w:val="24"/>
          <w:szCs w:val="24"/>
        </w:rPr>
        <w:t>The author also cited</w:t>
      </w:r>
      <w:r w:rsidR="000034E5">
        <w:rPr>
          <w:rFonts w:ascii="Times New Roman" w:eastAsia="Calibri" w:hAnsi="Times New Roman" w:cs="Times New Roman"/>
          <w:iCs/>
          <w:sz w:val="24"/>
          <w:szCs w:val="24"/>
        </w:rPr>
        <w:t xml:space="preserve"> a 2008 study by Fred Block and Matthew Keller titled “Where do innovations come from?” which found that 77 of 88 U.S. organizations that produced innovations rated among the top 100 by </w:t>
      </w:r>
      <w:r w:rsidR="000034E5" w:rsidRPr="00F266FD">
        <w:rPr>
          <w:rFonts w:ascii="Times New Roman" w:eastAsia="Calibri" w:hAnsi="Times New Roman" w:cs="Times New Roman"/>
          <w:i/>
          <w:iCs/>
          <w:sz w:val="24"/>
          <w:szCs w:val="24"/>
        </w:rPr>
        <w:t>R&amp;D</w:t>
      </w:r>
      <w:r w:rsidR="000034E5">
        <w:rPr>
          <w:rFonts w:ascii="Times New Roman" w:eastAsia="Calibri" w:hAnsi="Times New Roman" w:cs="Times New Roman"/>
          <w:iCs/>
          <w:sz w:val="24"/>
          <w:szCs w:val="24"/>
        </w:rPr>
        <w:t xml:space="preserve"> magazine in 2006 benefited</w:t>
      </w:r>
      <w:r w:rsidR="008C024C">
        <w:rPr>
          <w:rFonts w:ascii="Times New Roman" w:eastAsia="Calibri" w:hAnsi="Times New Roman" w:cs="Times New Roman"/>
          <w:iCs/>
          <w:sz w:val="24"/>
          <w:szCs w:val="24"/>
        </w:rPr>
        <w:t xml:space="preserve"> </w:t>
      </w:r>
      <w:ins w:id="15" w:author="James Gilsinan" w:date="2020-09-21T15:50:00Z">
        <w:r w:rsidR="008C024C">
          <w:rPr>
            <w:rFonts w:ascii="Times New Roman" w:eastAsia="Calibri" w:hAnsi="Times New Roman" w:cs="Times New Roman"/>
            <w:iCs/>
            <w:sz w:val="24"/>
            <w:szCs w:val="24"/>
          </w:rPr>
          <w:t>from</w:t>
        </w:r>
      </w:ins>
      <w:r w:rsidR="000034E5">
        <w:rPr>
          <w:rFonts w:ascii="Times New Roman" w:eastAsia="Calibri" w:hAnsi="Times New Roman" w:cs="Times New Roman"/>
          <w:iCs/>
          <w:sz w:val="24"/>
          <w:szCs w:val="24"/>
        </w:rPr>
        <w:t xml:space="preserve"> federal funding (p. 332).   These facts support the notion that development stage plays a significant role in technology transfer </w:t>
      </w:r>
      <w:proofErr w:type="gramStart"/>
      <w:r w:rsidR="000034E5">
        <w:rPr>
          <w:rFonts w:ascii="Times New Roman" w:eastAsia="Calibri" w:hAnsi="Times New Roman" w:cs="Times New Roman"/>
          <w:iCs/>
          <w:sz w:val="24"/>
          <w:szCs w:val="24"/>
        </w:rPr>
        <w:t>outcomes</w:t>
      </w:r>
      <w:proofErr w:type="gramEnd"/>
      <w:r w:rsidR="000034E5">
        <w:rPr>
          <w:rFonts w:ascii="Times New Roman" w:eastAsia="Calibri" w:hAnsi="Times New Roman" w:cs="Times New Roman"/>
          <w:iCs/>
          <w:sz w:val="24"/>
          <w:szCs w:val="24"/>
        </w:rPr>
        <w:t xml:space="preserve"> but they don’t </w:t>
      </w:r>
      <w:r w:rsidR="00797687">
        <w:rPr>
          <w:rFonts w:ascii="Times New Roman" w:eastAsia="Calibri" w:hAnsi="Times New Roman" w:cs="Times New Roman"/>
          <w:iCs/>
          <w:sz w:val="24"/>
          <w:szCs w:val="24"/>
        </w:rPr>
        <w:t xml:space="preserve">provide </w:t>
      </w:r>
      <w:r w:rsidR="00F266FD">
        <w:rPr>
          <w:rFonts w:ascii="Times New Roman" w:eastAsia="Calibri" w:hAnsi="Times New Roman" w:cs="Times New Roman"/>
          <w:iCs/>
          <w:sz w:val="24"/>
          <w:szCs w:val="24"/>
        </w:rPr>
        <w:t xml:space="preserve">definitive evidence and they don’t </w:t>
      </w:r>
      <w:r w:rsidR="00002514">
        <w:rPr>
          <w:rFonts w:ascii="Times New Roman" w:eastAsia="Calibri" w:hAnsi="Times New Roman" w:cs="Times New Roman"/>
          <w:iCs/>
          <w:sz w:val="24"/>
          <w:szCs w:val="24"/>
        </w:rPr>
        <w:t xml:space="preserve">sufficiently explain the mechanism through which development stage may influence technology transfer </w:t>
      </w:r>
      <w:commentRangeStart w:id="16"/>
      <w:r w:rsidR="00002514">
        <w:rPr>
          <w:rFonts w:ascii="Times New Roman" w:eastAsia="Calibri" w:hAnsi="Times New Roman" w:cs="Times New Roman"/>
          <w:iCs/>
          <w:sz w:val="24"/>
          <w:szCs w:val="24"/>
        </w:rPr>
        <w:t>outcomes</w:t>
      </w:r>
      <w:commentRangeEnd w:id="16"/>
      <w:r w:rsidR="008C024C">
        <w:rPr>
          <w:rStyle w:val="CommentReference"/>
        </w:rPr>
        <w:commentReference w:id="16"/>
      </w:r>
      <w:r w:rsidR="000034E5">
        <w:rPr>
          <w:rFonts w:ascii="Times New Roman" w:eastAsia="Calibri" w:hAnsi="Times New Roman" w:cs="Times New Roman"/>
          <w:iCs/>
          <w:sz w:val="24"/>
          <w:szCs w:val="24"/>
        </w:rPr>
        <w:t>.</w:t>
      </w:r>
      <w:r w:rsidR="004A33E5">
        <w:rPr>
          <w:rFonts w:ascii="Times New Roman" w:eastAsia="Calibri" w:hAnsi="Times New Roman" w:cs="Times New Roman"/>
          <w:iCs/>
          <w:sz w:val="24"/>
          <w:szCs w:val="24"/>
        </w:rPr>
        <w:t xml:space="preserve"> </w:t>
      </w:r>
    </w:p>
    <w:p w14:paraId="057077AD" w14:textId="77777777" w:rsidR="00B31319" w:rsidRDefault="00B31319"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(1997). </w:t>
      </w:r>
      <w:r w:rsidRPr="00B31319">
        <w:rPr>
          <w:rFonts w:ascii="Times New Roman" w:eastAsia="Calibri" w:hAnsi="Times New Roman" w:cs="Times New Roman"/>
          <w:i/>
          <w:iCs/>
          <w:sz w:val="24"/>
          <w:szCs w:val="24"/>
        </w:rPr>
        <w:t xml:space="preserve">Organization theory: Modern, </w:t>
      </w:r>
      <w:proofErr w:type="gramStart"/>
      <w:r w:rsidRPr="00B31319">
        <w:rPr>
          <w:rFonts w:ascii="Times New Roman" w:eastAsia="Calibri" w:hAnsi="Times New Roman" w:cs="Times New Roman"/>
          <w:i/>
          <w:iCs/>
          <w:sz w:val="24"/>
          <w:szCs w:val="24"/>
        </w:rPr>
        <w:t>symbolic</w:t>
      </w:r>
      <w:proofErr w:type="gramEnd"/>
      <w:r w:rsidRPr="00B31319">
        <w:rPr>
          <w:rFonts w:ascii="Times New Roman" w:eastAsia="Calibri" w:hAnsi="Times New Roman" w:cs="Times New Roman"/>
          <w:i/>
          <w:iCs/>
          <w:sz w:val="24"/>
          <w:szCs w:val="24"/>
        </w:rPr>
        <w:t xml:space="preserve"> and postmodern perspectives</w:t>
      </w:r>
      <w:r>
        <w:rPr>
          <w:rFonts w:ascii="Times New Roman" w:eastAsia="Calibri" w:hAnsi="Times New Roman" w:cs="Times New Roman"/>
          <w:iCs/>
          <w:sz w:val="24"/>
          <w:szCs w:val="24"/>
        </w:rPr>
        <w:t>. New York, NY: Oxford University Press.</w:t>
      </w:r>
    </w:p>
    <w:p w14:paraId="46ABDC99" w14:textId="77777777" w:rsidR="00B31319" w:rsidRDefault="002340E0" w:rsidP="00B31319">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provided</w:t>
      </w:r>
      <w:r w:rsidR="00C12087">
        <w:rPr>
          <w:rFonts w:ascii="Times New Roman" w:eastAsia="Calibri" w:hAnsi="Times New Roman" w:cs="Times New Roman"/>
          <w:iCs/>
          <w:sz w:val="24"/>
          <w:szCs w:val="24"/>
        </w:rPr>
        <w:t xml:space="preserve"> a comprehensive overview of </w:t>
      </w:r>
      <w:r>
        <w:rPr>
          <w:rFonts w:ascii="Times New Roman" w:eastAsia="Calibri" w:hAnsi="Times New Roman" w:cs="Times New Roman"/>
          <w:iCs/>
          <w:sz w:val="24"/>
          <w:szCs w:val="24"/>
        </w:rPr>
        <w:t>organizational studies.  It used</w:t>
      </w:r>
      <w:r w:rsidR="00C12087">
        <w:rPr>
          <w:rFonts w:ascii="Times New Roman" w:eastAsia="Calibri" w:hAnsi="Times New Roman" w:cs="Times New Roman"/>
          <w:iCs/>
          <w:sz w:val="24"/>
          <w:szCs w:val="24"/>
        </w:rPr>
        <w:t xml:space="preserve"> the classical, modern, symbolic-interpretive, and postmodern perspectives to organize the subject.  There is one chapter dedicated to organizational </w:t>
      </w:r>
      <w:proofErr w:type="gramStart"/>
      <w:r w:rsidR="00C12087">
        <w:rPr>
          <w:rFonts w:ascii="Times New Roman" w:eastAsia="Calibri" w:hAnsi="Times New Roman" w:cs="Times New Roman"/>
          <w:iCs/>
          <w:sz w:val="24"/>
          <w:szCs w:val="24"/>
        </w:rPr>
        <w:t>decision making</w:t>
      </w:r>
      <w:proofErr w:type="gramEnd"/>
      <w:r w:rsidR="00C12087">
        <w:rPr>
          <w:rFonts w:ascii="Times New Roman" w:eastAsia="Calibri" w:hAnsi="Times New Roman" w:cs="Times New Roman"/>
          <w:iCs/>
          <w:sz w:val="24"/>
          <w:szCs w:val="24"/>
        </w:rPr>
        <w:t xml:space="preserve"> including power and politics.  It discusse</w:t>
      </w:r>
      <w:r>
        <w:rPr>
          <w:rFonts w:ascii="Times New Roman" w:eastAsia="Calibri" w:hAnsi="Times New Roman" w:cs="Times New Roman"/>
          <w:iCs/>
          <w:sz w:val="24"/>
          <w:szCs w:val="24"/>
        </w:rPr>
        <w:t>d</w:t>
      </w:r>
      <w:r w:rsidR="00C12087">
        <w:rPr>
          <w:rFonts w:ascii="Times New Roman" w:eastAsia="Calibri" w:hAnsi="Times New Roman" w:cs="Times New Roman"/>
          <w:iCs/>
          <w:sz w:val="24"/>
          <w:szCs w:val="24"/>
        </w:rPr>
        <w:t xml:space="preserve"> the four major models of the organizational decision-</w:t>
      </w:r>
      <w:r w:rsidR="00C12087">
        <w:rPr>
          <w:rFonts w:ascii="Times New Roman" w:eastAsia="Calibri" w:hAnsi="Times New Roman" w:cs="Times New Roman"/>
          <w:iCs/>
          <w:sz w:val="24"/>
          <w:szCs w:val="24"/>
        </w:rPr>
        <w:lastRenderedPageBreak/>
        <w:t xml:space="preserve">making process based on the framework offered by James D. Thompson and Arthur </w:t>
      </w:r>
      <w:proofErr w:type="spellStart"/>
      <w:r w:rsidR="00C12087">
        <w:rPr>
          <w:rFonts w:ascii="Times New Roman" w:eastAsia="Calibri" w:hAnsi="Times New Roman" w:cs="Times New Roman"/>
          <w:iCs/>
          <w:sz w:val="24"/>
          <w:szCs w:val="24"/>
        </w:rPr>
        <w:t>Tuden</w:t>
      </w:r>
      <w:proofErr w:type="spellEnd"/>
      <w:r w:rsidR="009D0FE6">
        <w:rPr>
          <w:rFonts w:ascii="Times New Roman" w:eastAsia="Calibri" w:hAnsi="Times New Roman" w:cs="Times New Roman"/>
          <w:iCs/>
          <w:sz w:val="24"/>
          <w:szCs w:val="24"/>
        </w:rPr>
        <w:t xml:space="preserve"> (p. 276)</w:t>
      </w:r>
      <w:r w:rsidR="00C12087">
        <w:rPr>
          <w:rFonts w:ascii="Times New Roman" w:eastAsia="Calibri" w:hAnsi="Times New Roman" w:cs="Times New Roman"/>
          <w:iCs/>
          <w:sz w:val="24"/>
          <w:szCs w:val="24"/>
        </w:rPr>
        <w:t xml:space="preserve">.  </w:t>
      </w:r>
      <w:r w:rsidR="009D0FE6">
        <w:rPr>
          <w:rFonts w:ascii="Times New Roman" w:eastAsia="Calibri" w:hAnsi="Times New Roman" w:cs="Times New Roman"/>
          <w:iCs/>
          <w:sz w:val="24"/>
          <w:szCs w:val="24"/>
        </w:rPr>
        <w:t>Organizational theorists have observed and demonstrated that organizational decision-making only appears to approach anything resembling the rational model under highly restrictive conditions which suggest</w:t>
      </w:r>
      <w:r>
        <w:rPr>
          <w:rFonts w:ascii="Times New Roman" w:eastAsia="Calibri" w:hAnsi="Times New Roman" w:cs="Times New Roman"/>
          <w:iCs/>
          <w:sz w:val="24"/>
          <w:szCs w:val="24"/>
        </w:rPr>
        <w:t>s</w:t>
      </w:r>
      <w:r w:rsidR="009D0FE6">
        <w:rPr>
          <w:rFonts w:ascii="Times New Roman" w:eastAsia="Calibri" w:hAnsi="Times New Roman" w:cs="Times New Roman"/>
          <w:iCs/>
          <w:sz w:val="24"/>
          <w:szCs w:val="24"/>
        </w:rPr>
        <w:t xml:space="preserve"> that the </w:t>
      </w:r>
      <w:r w:rsidR="00C12087">
        <w:rPr>
          <w:rFonts w:ascii="Times New Roman" w:eastAsia="Calibri" w:hAnsi="Times New Roman" w:cs="Times New Roman"/>
          <w:iCs/>
          <w:sz w:val="24"/>
          <w:szCs w:val="24"/>
        </w:rPr>
        <w:t>rational</w:t>
      </w:r>
      <w:r w:rsidR="009D0FE6">
        <w:rPr>
          <w:rFonts w:ascii="Times New Roman" w:eastAsia="Calibri" w:hAnsi="Times New Roman" w:cs="Times New Roman"/>
          <w:iCs/>
          <w:sz w:val="24"/>
          <w:szCs w:val="24"/>
        </w:rPr>
        <w:t xml:space="preserve"> model is unlikely to apply in the context of technology transfer.</w:t>
      </w:r>
      <w:r w:rsidR="00E71F6C">
        <w:rPr>
          <w:rFonts w:ascii="Times New Roman" w:eastAsia="Calibri" w:hAnsi="Times New Roman" w:cs="Times New Roman"/>
          <w:iCs/>
          <w:sz w:val="24"/>
          <w:szCs w:val="24"/>
        </w:rPr>
        <w:t xml:space="preserve">  There is also a contingency framework that models organizational decision-making as more dynamic with all four basic models occurring at the same time to varying degrees.</w:t>
      </w:r>
      <w:r>
        <w:rPr>
          <w:rFonts w:ascii="Times New Roman" w:eastAsia="Calibri" w:hAnsi="Times New Roman" w:cs="Times New Roman"/>
          <w:iCs/>
          <w:sz w:val="24"/>
          <w:szCs w:val="24"/>
        </w:rPr>
        <w:t xml:space="preserve">  The book briefly discussed</w:t>
      </w:r>
      <w:r w:rsidR="006C10DC">
        <w:rPr>
          <w:rFonts w:ascii="Times New Roman" w:eastAsia="Calibri" w:hAnsi="Times New Roman" w:cs="Times New Roman"/>
          <w:iCs/>
          <w:sz w:val="24"/>
          <w:szCs w:val="24"/>
        </w:rPr>
        <w:t xml:space="preserve"> Nils </w:t>
      </w:r>
      <w:proofErr w:type="spellStart"/>
      <w:r w:rsidR="006C10DC">
        <w:rPr>
          <w:rFonts w:ascii="Times New Roman" w:eastAsia="Calibri" w:hAnsi="Times New Roman" w:cs="Times New Roman"/>
          <w:iCs/>
          <w:sz w:val="24"/>
          <w:szCs w:val="24"/>
        </w:rPr>
        <w:t>Brunsson’s</w:t>
      </w:r>
      <w:proofErr w:type="spellEnd"/>
      <w:r w:rsidR="006C10DC">
        <w:rPr>
          <w:rFonts w:ascii="Times New Roman" w:eastAsia="Calibri" w:hAnsi="Times New Roman" w:cs="Times New Roman"/>
          <w:iCs/>
          <w:sz w:val="24"/>
          <w:szCs w:val="24"/>
        </w:rPr>
        <w:t xml:space="preserve"> notion of action rationality </w:t>
      </w:r>
      <w:r w:rsidR="00467989">
        <w:rPr>
          <w:rFonts w:ascii="Times New Roman" w:eastAsia="Calibri" w:hAnsi="Times New Roman" w:cs="Times New Roman"/>
          <w:iCs/>
          <w:sz w:val="24"/>
          <w:szCs w:val="24"/>
        </w:rPr>
        <w:t xml:space="preserve">(pp. 280-281) </w:t>
      </w:r>
      <w:r w:rsidR="006C10DC">
        <w:rPr>
          <w:rFonts w:ascii="Times New Roman" w:eastAsia="Calibri" w:hAnsi="Times New Roman" w:cs="Times New Roman"/>
          <w:iCs/>
          <w:sz w:val="24"/>
          <w:szCs w:val="24"/>
        </w:rPr>
        <w:t xml:space="preserve">which basically argues that action, not decisions, are the primary concern of organization members.  </w:t>
      </w:r>
      <w:proofErr w:type="spellStart"/>
      <w:r w:rsidR="006C10DC">
        <w:rPr>
          <w:rFonts w:ascii="Times New Roman" w:eastAsia="Calibri" w:hAnsi="Times New Roman" w:cs="Times New Roman"/>
          <w:iCs/>
          <w:sz w:val="24"/>
          <w:szCs w:val="24"/>
        </w:rPr>
        <w:t>Brunsson</w:t>
      </w:r>
      <w:proofErr w:type="spellEnd"/>
      <w:r w:rsidR="006C10DC">
        <w:rPr>
          <w:rFonts w:ascii="Times New Roman" w:eastAsia="Calibri" w:hAnsi="Times New Roman" w:cs="Times New Roman"/>
          <w:iCs/>
          <w:sz w:val="24"/>
          <w:szCs w:val="24"/>
        </w:rPr>
        <w:t xml:space="preserve"> argued that putting organization decisions into the context of action essentially produces a paradox.  A particular option can appear irrational when view from decision rationality but rational from the perspective of action rationality because of how they affect motivation and commitment which are necessary conditions for implementation.  </w:t>
      </w:r>
      <w:r w:rsidR="00467989">
        <w:rPr>
          <w:rFonts w:ascii="Times New Roman" w:eastAsia="Calibri" w:hAnsi="Times New Roman" w:cs="Times New Roman"/>
          <w:iCs/>
          <w:sz w:val="24"/>
          <w:szCs w:val="24"/>
        </w:rPr>
        <w:t xml:space="preserve">In the context of technology transfer, </w:t>
      </w:r>
      <w:proofErr w:type="spellStart"/>
      <w:r w:rsidR="00467989">
        <w:rPr>
          <w:rFonts w:ascii="Times New Roman" w:eastAsia="Calibri" w:hAnsi="Times New Roman" w:cs="Times New Roman"/>
          <w:iCs/>
          <w:sz w:val="24"/>
          <w:szCs w:val="24"/>
        </w:rPr>
        <w:t>Brunsson’s</w:t>
      </w:r>
      <w:proofErr w:type="spellEnd"/>
      <w:r w:rsidR="00467989">
        <w:rPr>
          <w:rFonts w:ascii="Times New Roman" w:eastAsia="Calibri" w:hAnsi="Times New Roman" w:cs="Times New Roman"/>
          <w:iCs/>
          <w:sz w:val="24"/>
          <w:szCs w:val="24"/>
        </w:rPr>
        <w:t xml:space="preserve"> theory would predict that there is a low rate of technology transfer from universities to private sector organizations because the private sector organizations apply decision rationality which decreases motivation and commitment to act on opportunities to acquire technologies created by research and development conduct</w:t>
      </w:r>
      <w:r>
        <w:rPr>
          <w:rFonts w:ascii="Times New Roman" w:eastAsia="Calibri" w:hAnsi="Times New Roman" w:cs="Times New Roman"/>
          <w:iCs/>
          <w:sz w:val="24"/>
          <w:szCs w:val="24"/>
        </w:rPr>
        <w:t>ed</w:t>
      </w:r>
      <w:r w:rsidR="00467989">
        <w:rPr>
          <w:rFonts w:ascii="Times New Roman" w:eastAsia="Calibri" w:hAnsi="Times New Roman" w:cs="Times New Roman"/>
          <w:iCs/>
          <w:sz w:val="24"/>
          <w:szCs w:val="24"/>
        </w:rPr>
        <w:t xml:space="preserve"> at universities.  </w:t>
      </w:r>
      <w:r w:rsidR="006C10DC">
        <w:rPr>
          <w:rFonts w:ascii="Times New Roman" w:eastAsia="Calibri" w:hAnsi="Times New Roman" w:cs="Times New Roman"/>
          <w:iCs/>
          <w:sz w:val="24"/>
          <w:szCs w:val="24"/>
        </w:rPr>
        <w:t>The act of technology transfer can also be considered an act of organizational change and learning.  This approach to examining the issue might also prove to be a fruitful line for future research in studying technology transfer.</w:t>
      </w:r>
    </w:p>
    <w:p w14:paraId="4A3AAEA0" w14:textId="77777777" w:rsidR="00385918" w:rsidRDefault="00385918" w:rsidP="00385918">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(2018). </w:t>
      </w:r>
      <w:r w:rsidRPr="00B31319">
        <w:rPr>
          <w:rFonts w:ascii="Times New Roman" w:eastAsia="Calibri" w:hAnsi="Times New Roman" w:cs="Times New Roman"/>
          <w:i/>
          <w:iCs/>
          <w:sz w:val="24"/>
          <w:szCs w:val="24"/>
        </w:rPr>
        <w:t xml:space="preserve">Organization theory: Modern, </w:t>
      </w:r>
      <w:proofErr w:type="gramStart"/>
      <w:r w:rsidRPr="00B31319">
        <w:rPr>
          <w:rFonts w:ascii="Times New Roman" w:eastAsia="Calibri" w:hAnsi="Times New Roman" w:cs="Times New Roman"/>
          <w:i/>
          <w:iCs/>
          <w:sz w:val="24"/>
          <w:szCs w:val="24"/>
        </w:rPr>
        <w:t>symbolic</w:t>
      </w:r>
      <w:proofErr w:type="gramEnd"/>
      <w:r w:rsidRPr="00B31319">
        <w:rPr>
          <w:rFonts w:ascii="Times New Roman" w:eastAsia="Calibri" w:hAnsi="Times New Roman" w:cs="Times New Roman"/>
          <w:i/>
          <w:iCs/>
          <w:sz w:val="24"/>
          <w:szCs w:val="24"/>
        </w:rPr>
        <w:t xml:space="preserve"> and postmodern perspectives</w:t>
      </w:r>
      <w:r>
        <w:rPr>
          <w:rFonts w:ascii="Times New Roman" w:eastAsia="Calibri" w:hAnsi="Times New Roman" w:cs="Times New Roman"/>
          <w:iCs/>
          <w:sz w:val="24"/>
          <w:szCs w:val="24"/>
        </w:rPr>
        <w:t xml:space="preserve"> (Fourth Ed.). New York, NY: Oxford University Press.</w:t>
      </w:r>
    </w:p>
    <w:p w14:paraId="484A102F" w14:textId="77777777" w:rsidR="00385918" w:rsidRDefault="00385918" w:rsidP="0038591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 xml:space="preserve">This is the fourth edition of Hatch (1997).  The content of Part I and Part II are largely the same as the first edition but has been re-structured to provide additional clarity about the different perspectives applied to organization theory.  </w:t>
      </w:r>
      <w:r w:rsidR="002340E0">
        <w:rPr>
          <w:rFonts w:ascii="Times New Roman" w:eastAsia="Calibri" w:hAnsi="Times New Roman" w:cs="Times New Roman"/>
          <w:iCs/>
          <w:sz w:val="24"/>
          <w:szCs w:val="24"/>
        </w:rPr>
        <w:t>This edition provided</w:t>
      </w:r>
      <w:r w:rsidR="00177D82">
        <w:rPr>
          <w:rFonts w:ascii="Times New Roman" w:eastAsia="Calibri" w:hAnsi="Times New Roman" w:cs="Times New Roman"/>
          <w:iCs/>
          <w:sz w:val="24"/>
          <w:szCs w:val="24"/>
        </w:rPr>
        <w:t xml:space="preserve"> significantly more clarity about the postmodern approach to organizational studies than the first edition.  </w:t>
      </w:r>
      <w:r>
        <w:rPr>
          <w:rFonts w:ascii="Times New Roman" w:eastAsia="Calibri" w:hAnsi="Times New Roman" w:cs="Times New Roman"/>
          <w:iCs/>
          <w:sz w:val="24"/>
          <w:szCs w:val="24"/>
        </w:rPr>
        <w:t>A glossary has also been added.  The difference between Part III of the two editions is ext</w:t>
      </w:r>
      <w:r w:rsidR="002340E0">
        <w:rPr>
          <w:rFonts w:ascii="Times New Roman" w:eastAsia="Calibri" w:hAnsi="Times New Roman" w:cs="Times New Roman"/>
          <w:iCs/>
          <w:sz w:val="24"/>
          <w:szCs w:val="24"/>
        </w:rPr>
        <w:t>ensive.  Hatch (1997) identified</w:t>
      </w:r>
      <w:r>
        <w:rPr>
          <w:rFonts w:ascii="Times New Roman" w:eastAsia="Calibri" w:hAnsi="Times New Roman" w:cs="Times New Roman"/>
          <w:iCs/>
          <w:sz w:val="24"/>
          <w:szCs w:val="24"/>
        </w:rPr>
        <w:t xml:space="preserve"> four major research themes in organization theory comprising organizational decision making, power, and politics; conflict and contradiction; control and ideology; and organizational change and learning.  </w:t>
      </w:r>
      <w:r w:rsidR="002340E0">
        <w:rPr>
          <w:rFonts w:ascii="Times New Roman" w:eastAsia="Calibri" w:hAnsi="Times New Roman" w:cs="Times New Roman"/>
          <w:iCs/>
          <w:sz w:val="24"/>
          <w:szCs w:val="24"/>
        </w:rPr>
        <w:t>In t</w:t>
      </w:r>
      <w:r>
        <w:rPr>
          <w:rFonts w:ascii="Times New Roman" w:eastAsia="Calibri" w:hAnsi="Times New Roman" w:cs="Times New Roman"/>
          <w:iCs/>
          <w:sz w:val="24"/>
          <w:szCs w:val="24"/>
        </w:rPr>
        <w:t xml:space="preserve">his edition of the book, Hatch has jettisoned this structure for Part III and now only discusses organizational politics, conflicts, and control as one broad meta-theme.  </w:t>
      </w:r>
      <w:r w:rsidR="00177D82">
        <w:rPr>
          <w:rFonts w:ascii="Times New Roman" w:eastAsia="Calibri" w:hAnsi="Times New Roman" w:cs="Times New Roman"/>
          <w:iCs/>
          <w:sz w:val="24"/>
          <w:szCs w:val="24"/>
        </w:rPr>
        <w:t xml:space="preserve">Decision-making is discussed as an aspect of organizational politics taken up under theories coming out of the modern perspective.  </w:t>
      </w:r>
      <w:r w:rsidR="002340E0">
        <w:rPr>
          <w:rFonts w:ascii="Times New Roman" w:eastAsia="Calibri" w:hAnsi="Times New Roman" w:cs="Times New Roman"/>
          <w:iCs/>
          <w:sz w:val="24"/>
          <w:szCs w:val="24"/>
        </w:rPr>
        <w:t>Hatch also discussed</w:t>
      </w:r>
      <w:r w:rsidR="002E7A5B">
        <w:rPr>
          <w:rFonts w:ascii="Times New Roman" w:eastAsia="Calibri" w:hAnsi="Times New Roman" w:cs="Times New Roman"/>
          <w:iCs/>
          <w:sz w:val="24"/>
          <w:szCs w:val="24"/>
        </w:rPr>
        <w:t xml:space="preserve"> the concept of organization identity which prompted the thought that organization</w:t>
      </w:r>
      <w:r w:rsidR="0002471B">
        <w:rPr>
          <w:rFonts w:ascii="Times New Roman" w:eastAsia="Calibri" w:hAnsi="Times New Roman" w:cs="Times New Roman"/>
          <w:iCs/>
          <w:sz w:val="24"/>
          <w:szCs w:val="24"/>
        </w:rPr>
        <w:t xml:space="preserve"> identity</w:t>
      </w:r>
      <w:r w:rsidR="002E7A5B">
        <w:rPr>
          <w:rFonts w:ascii="Times New Roman" w:eastAsia="Calibri" w:hAnsi="Times New Roman" w:cs="Times New Roman"/>
          <w:iCs/>
          <w:sz w:val="24"/>
          <w:szCs w:val="24"/>
        </w:rPr>
        <w:t xml:space="preserve"> might interact with development stage in some way to influence whether an organization chooses to pursue the acquisition </w:t>
      </w:r>
      <w:r w:rsidR="002340E0">
        <w:rPr>
          <w:rFonts w:ascii="Times New Roman" w:eastAsia="Calibri" w:hAnsi="Times New Roman" w:cs="Times New Roman"/>
          <w:iCs/>
          <w:sz w:val="24"/>
          <w:szCs w:val="24"/>
        </w:rPr>
        <w:t xml:space="preserve">and use </w:t>
      </w:r>
      <w:r w:rsidR="002E7A5B">
        <w:rPr>
          <w:rFonts w:ascii="Times New Roman" w:eastAsia="Calibri" w:hAnsi="Times New Roman" w:cs="Times New Roman"/>
          <w:iCs/>
          <w:sz w:val="24"/>
          <w:szCs w:val="24"/>
        </w:rPr>
        <w:t xml:space="preserve">of a given </w:t>
      </w:r>
      <w:commentRangeStart w:id="17"/>
      <w:r w:rsidR="002E7A5B">
        <w:rPr>
          <w:rFonts w:ascii="Times New Roman" w:eastAsia="Calibri" w:hAnsi="Times New Roman" w:cs="Times New Roman"/>
          <w:iCs/>
          <w:sz w:val="24"/>
          <w:szCs w:val="24"/>
        </w:rPr>
        <w:t>technology</w:t>
      </w:r>
      <w:commentRangeEnd w:id="17"/>
      <w:r w:rsidR="009F7C2D">
        <w:rPr>
          <w:rStyle w:val="CommentReference"/>
        </w:rPr>
        <w:commentReference w:id="17"/>
      </w:r>
      <w:r w:rsidR="002E7A5B">
        <w:rPr>
          <w:rFonts w:ascii="Times New Roman" w:eastAsia="Calibri" w:hAnsi="Times New Roman" w:cs="Times New Roman"/>
          <w:iCs/>
          <w:sz w:val="24"/>
          <w:szCs w:val="24"/>
        </w:rPr>
        <w:t>.</w:t>
      </w:r>
      <w:r w:rsidR="002340E0">
        <w:rPr>
          <w:rFonts w:ascii="Times New Roman" w:eastAsia="Calibri" w:hAnsi="Times New Roman" w:cs="Times New Roman"/>
          <w:iCs/>
          <w:sz w:val="24"/>
          <w:szCs w:val="24"/>
        </w:rPr>
        <w:t xml:space="preserve"> </w:t>
      </w:r>
    </w:p>
    <w:p w14:paraId="5C5BAFAB" w14:textId="77777777" w:rsidR="001B2FD8" w:rsidRDefault="00785F87" w:rsidP="00E562EE">
      <w:pPr>
        <w:spacing w:line="480" w:lineRule="auto"/>
        <w:ind w:left="720" w:hanging="720"/>
        <w:rPr>
          <w:rFonts w:ascii="Times New Roman" w:eastAsia="Calibri" w:hAnsi="Times New Roman" w:cs="Times New Roman"/>
          <w:iCs/>
          <w:sz w:val="24"/>
          <w:szCs w:val="24"/>
        </w:rPr>
      </w:pPr>
      <w:r w:rsidRPr="00785F87">
        <w:rPr>
          <w:rFonts w:ascii="Times New Roman" w:eastAsia="Calibri" w:hAnsi="Times New Roman" w:cs="Times New Roman"/>
          <w:iCs/>
          <w:sz w:val="24"/>
          <w:szCs w:val="24"/>
        </w:rPr>
        <w:t xml:space="preserve">Huang, K.-W., Guo, J. e., &amp; Yuan, Y. (2019). </w:t>
      </w:r>
      <w:r w:rsidRPr="00785F87">
        <w:rPr>
          <w:rFonts w:ascii="Times New Roman" w:eastAsia="Calibri" w:hAnsi="Times New Roman" w:cs="Times New Roman"/>
          <w:i/>
          <w:iCs/>
          <w:sz w:val="24"/>
          <w:szCs w:val="24"/>
        </w:rPr>
        <w:t>The multi-participant perspective for evaluating technology transfer by using a hybrid multi-attribute decision making model</w:t>
      </w:r>
      <w:r>
        <w:rPr>
          <w:rFonts w:ascii="Times New Roman" w:eastAsia="Calibri" w:hAnsi="Times New Roman" w:cs="Times New Roman"/>
          <w:iCs/>
          <w:sz w:val="24"/>
          <w:szCs w:val="24"/>
        </w:rPr>
        <w:t xml:space="preserve">, </w:t>
      </w:r>
      <w:r w:rsidRPr="00785F87">
        <w:rPr>
          <w:rFonts w:ascii="Times New Roman" w:eastAsia="Calibri" w:hAnsi="Times New Roman" w:cs="Times New Roman"/>
          <w:iCs/>
          <w:sz w:val="24"/>
          <w:szCs w:val="24"/>
        </w:rPr>
        <w:t xml:space="preserve">Fourth International Conference on Economic and Business Management (FEBM 2019), </w:t>
      </w:r>
      <w:proofErr w:type="spellStart"/>
      <w:r w:rsidRPr="00785F87">
        <w:rPr>
          <w:rFonts w:ascii="Times New Roman" w:eastAsia="Calibri" w:hAnsi="Times New Roman" w:cs="Times New Roman"/>
          <w:iCs/>
          <w:sz w:val="24"/>
          <w:szCs w:val="24"/>
        </w:rPr>
        <w:t>Sanya</w:t>
      </w:r>
      <w:proofErr w:type="spellEnd"/>
      <w:r w:rsidRPr="00785F87">
        <w:rPr>
          <w:rFonts w:ascii="Times New Roman" w:eastAsia="Calibri" w:hAnsi="Times New Roman" w:cs="Times New Roman"/>
          <w:iCs/>
          <w:sz w:val="24"/>
          <w:szCs w:val="24"/>
        </w:rPr>
        <w:t>, China</w:t>
      </w:r>
      <w:r>
        <w:rPr>
          <w:rFonts w:ascii="Times New Roman" w:eastAsia="Calibri" w:hAnsi="Times New Roman" w:cs="Times New Roman"/>
          <w:iCs/>
          <w:sz w:val="24"/>
          <w:szCs w:val="24"/>
        </w:rPr>
        <w:t>, October 19-21, 2019</w:t>
      </w:r>
      <w:r w:rsidRPr="00785F87">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Beijing, China: Atlantis Press.</w:t>
      </w:r>
    </w:p>
    <w:p w14:paraId="446F0FBC" w14:textId="77777777" w:rsidR="00EF0886" w:rsidRDefault="00EF0886" w:rsidP="00EF088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conference paper </w:t>
      </w:r>
      <w:r w:rsidR="008E5EC1">
        <w:rPr>
          <w:rFonts w:ascii="Times New Roman" w:eastAsia="Calibri" w:hAnsi="Times New Roman" w:cs="Times New Roman"/>
          <w:iCs/>
          <w:sz w:val="24"/>
          <w:szCs w:val="24"/>
        </w:rPr>
        <w:t xml:space="preserve">sought to integrate the perspectives of the various participants in </w:t>
      </w:r>
      <w:r w:rsidR="00317380">
        <w:rPr>
          <w:rFonts w:ascii="Times New Roman" w:eastAsia="Calibri" w:hAnsi="Times New Roman" w:cs="Times New Roman"/>
          <w:iCs/>
          <w:sz w:val="24"/>
          <w:szCs w:val="24"/>
        </w:rPr>
        <w:t xml:space="preserve">the technology transfer process.  The authors argued that the technology transfer literature did not integrate the main factors influencing technology transfer within a </w:t>
      </w:r>
      <w:r w:rsidR="00317380">
        <w:rPr>
          <w:rFonts w:ascii="Times New Roman" w:eastAsia="Calibri" w:hAnsi="Times New Roman" w:cs="Times New Roman"/>
          <w:iCs/>
          <w:sz w:val="24"/>
          <w:szCs w:val="24"/>
        </w:rPr>
        <w:lastRenderedPageBreak/>
        <w:t xml:space="preserve">systemic perspective necessary to evaluate the priority and influence of interrelationships among the participants.  </w:t>
      </w:r>
      <w:r w:rsidR="00557DA6">
        <w:rPr>
          <w:rFonts w:ascii="Times New Roman" w:eastAsia="Calibri" w:hAnsi="Times New Roman" w:cs="Times New Roman"/>
          <w:iCs/>
          <w:sz w:val="24"/>
          <w:szCs w:val="24"/>
        </w:rPr>
        <w:t xml:space="preserve">Instead, technology transfer research tends to focus on </w:t>
      </w:r>
      <w:r w:rsidR="00BF7851">
        <w:rPr>
          <w:rFonts w:ascii="Times New Roman" w:eastAsia="Calibri" w:hAnsi="Times New Roman" w:cs="Times New Roman"/>
          <w:iCs/>
          <w:sz w:val="24"/>
          <w:szCs w:val="24"/>
        </w:rPr>
        <w:t xml:space="preserve">the perspective of </w:t>
      </w:r>
      <w:r w:rsidR="00557DA6">
        <w:rPr>
          <w:rFonts w:ascii="Times New Roman" w:eastAsia="Calibri" w:hAnsi="Times New Roman" w:cs="Times New Roman"/>
          <w:iCs/>
          <w:sz w:val="24"/>
          <w:szCs w:val="24"/>
        </w:rPr>
        <w:t xml:space="preserve">one </w:t>
      </w:r>
      <w:r w:rsidR="00BF7851">
        <w:rPr>
          <w:rFonts w:ascii="Times New Roman" w:eastAsia="Calibri" w:hAnsi="Times New Roman" w:cs="Times New Roman"/>
          <w:iCs/>
          <w:sz w:val="24"/>
          <w:szCs w:val="24"/>
        </w:rPr>
        <w:t xml:space="preserve">type of </w:t>
      </w:r>
      <w:r w:rsidR="00557DA6">
        <w:rPr>
          <w:rFonts w:ascii="Times New Roman" w:eastAsia="Calibri" w:hAnsi="Times New Roman" w:cs="Times New Roman"/>
          <w:iCs/>
          <w:sz w:val="24"/>
          <w:szCs w:val="24"/>
        </w:rPr>
        <w:t>actor at a time according to the authors.  T</w:t>
      </w:r>
      <w:r w:rsidR="00317380">
        <w:rPr>
          <w:rFonts w:ascii="Times New Roman" w:eastAsia="Calibri" w:hAnsi="Times New Roman" w:cs="Times New Roman"/>
          <w:iCs/>
          <w:sz w:val="24"/>
          <w:szCs w:val="24"/>
        </w:rPr>
        <w:t xml:space="preserve">he authors proposed a hybrid multi-attribute </w:t>
      </w:r>
      <w:r w:rsidR="00BF7851">
        <w:rPr>
          <w:rFonts w:ascii="Times New Roman" w:eastAsia="Calibri" w:hAnsi="Times New Roman" w:cs="Times New Roman"/>
          <w:iCs/>
          <w:sz w:val="24"/>
          <w:szCs w:val="24"/>
        </w:rPr>
        <w:t>decision making model (MADM) that</w:t>
      </w:r>
      <w:r w:rsidR="00317380">
        <w:rPr>
          <w:rFonts w:ascii="Times New Roman" w:eastAsia="Calibri" w:hAnsi="Times New Roman" w:cs="Times New Roman"/>
          <w:iCs/>
          <w:sz w:val="24"/>
          <w:szCs w:val="24"/>
        </w:rPr>
        <w:t xml:space="preserve"> combined </w:t>
      </w:r>
      <w:r w:rsidR="00BF7851">
        <w:rPr>
          <w:rFonts w:ascii="Times New Roman" w:eastAsia="Calibri" w:hAnsi="Times New Roman" w:cs="Times New Roman"/>
          <w:iCs/>
          <w:sz w:val="24"/>
          <w:szCs w:val="24"/>
        </w:rPr>
        <w:t xml:space="preserve">what they called </w:t>
      </w:r>
      <w:r w:rsidR="00317380">
        <w:rPr>
          <w:rFonts w:ascii="Times New Roman" w:eastAsia="Calibri" w:hAnsi="Times New Roman" w:cs="Times New Roman"/>
          <w:iCs/>
          <w:sz w:val="24"/>
          <w:szCs w:val="24"/>
        </w:rPr>
        <w:t xml:space="preserve">a decision-making trial and evaluation laboratory (DEMATEL) and </w:t>
      </w:r>
      <w:r w:rsidR="00B1299A">
        <w:rPr>
          <w:rFonts w:ascii="Times New Roman" w:eastAsia="Calibri" w:hAnsi="Times New Roman" w:cs="Times New Roman"/>
          <w:iCs/>
          <w:sz w:val="24"/>
          <w:szCs w:val="24"/>
        </w:rPr>
        <w:t xml:space="preserve">a </w:t>
      </w:r>
      <w:r w:rsidR="00317380">
        <w:rPr>
          <w:rFonts w:ascii="Times New Roman" w:eastAsia="Calibri" w:hAnsi="Times New Roman" w:cs="Times New Roman"/>
          <w:iCs/>
          <w:sz w:val="24"/>
          <w:szCs w:val="24"/>
        </w:rPr>
        <w:t>DEMATEL-based analytic network process (DANP) into an integrated model called D-DANP.</w:t>
      </w:r>
      <w:r w:rsidR="00816AD3">
        <w:rPr>
          <w:rFonts w:ascii="Times New Roman" w:eastAsia="Calibri" w:hAnsi="Times New Roman" w:cs="Times New Roman"/>
          <w:iCs/>
          <w:sz w:val="24"/>
          <w:szCs w:val="24"/>
        </w:rPr>
        <w:t xml:space="preserve">  </w:t>
      </w:r>
      <w:r w:rsidR="00834566">
        <w:rPr>
          <w:rFonts w:ascii="Times New Roman" w:eastAsia="Calibri" w:hAnsi="Times New Roman" w:cs="Times New Roman"/>
          <w:iCs/>
          <w:sz w:val="24"/>
          <w:szCs w:val="24"/>
        </w:rPr>
        <w:t xml:space="preserve">In constructing their model, the authors used a multi-level network model with the main participants in the upper layer and participant attributes in the lower level.  They used the results to construct a hierarchical network analysis.  </w:t>
      </w:r>
      <w:r w:rsidR="00816AD3">
        <w:rPr>
          <w:rFonts w:ascii="Times New Roman" w:eastAsia="Calibri" w:hAnsi="Times New Roman" w:cs="Times New Roman"/>
          <w:iCs/>
          <w:sz w:val="24"/>
          <w:szCs w:val="24"/>
        </w:rPr>
        <w:t xml:space="preserve">Technology readiness level </w:t>
      </w:r>
      <w:r w:rsidR="004C5834">
        <w:rPr>
          <w:rFonts w:ascii="Times New Roman" w:eastAsia="Calibri" w:hAnsi="Times New Roman" w:cs="Times New Roman"/>
          <w:iCs/>
          <w:sz w:val="24"/>
          <w:szCs w:val="24"/>
        </w:rPr>
        <w:t xml:space="preserve">was one of four participant attributes used to characterize universities and research institutes (i.e., creators and suppliers of technology).  The authors assigned TRL a </w:t>
      </w:r>
      <w:r w:rsidR="00DD3A9D">
        <w:rPr>
          <w:rFonts w:ascii="Times New Roman" w:eastAsia="Calibri" w:hAnsi="Times New Roman" w:cs="Times New Roman"/>
          <w:iCs/>
          <w:sz w:val="24"/>
          <w:szCs w:val="24"/>
        </w:rPr>
        <w:t xml:space="preserve">weight of 0.077 and ranking </w:t>
      </w:r>
      <w:r w:rsidR="00834566">
        <w:rPr>
          <w:rFonts w:ascii="Times New Roman" w:eastAsia="Calibri" w:hAnsi="Times New Roman" w:cs="Times New Roman"/>
          <w:iCs/>
          <w:sz w:val="24"/>
          <w:szCs w:val="24"/>
        </w:rPr>
        <w:t xml:space="preserve">of </w:t>
      </w:r>
      <w:r w:rsidR="00DD3A9D">
        <w:rPr>
          <w:rFonts w:ascii="Times New Roman" w:eastAsia="Calibri" w:hAnsi="Times New Roman" w:cs="Times New Roman"/>
          <w:iCs/>
          <w:sz w:val="24"/>
          <w:szCs w:val="24"/>
        </w:rPr>
        <w:t>8 (tied with operational assistance ability) out of the 12 attributes</w:t>
      </w:r>
      <w:r w:rsidR="004C5834">
        <w:rPr>
          <w:rFonts w:ascii="Times New Roman" w:eastAsia="Calibri" w:hAnsi="Times New Roman" w:cs="Times New Roman"/>
          <w:iCs/>
          <w:sz w:val="24"/>
          <w:szCs w:val="24"/>
        </w:rPr>
        <w:t xml:space="preserve"> in the DANP matrix.</w:t>
      </w:r>
      <w:r w:rsidR="00B40A3C">
        <w:rPr>
          <w:rFonts w:ascii="Times New Roman" w:eastAsia="Calibri" w:hAnsi="Times New Roman" w:cs="Times New Roman"/>
          <w:iCs/>
          <w:sz w:val="24"/>
          <w:szCs w:val="24"/>
        </w:rPr>
        <w:t xml:space="preserve">  It is not clear how the authors intended this model to be used.  Moreover, the </w:t>
      </w:r>
      <w:r w:rsidR="00E51873">
        <w:rPr>
          <w:rFonts w:ascii="Times New Roman" w:eastAsia="Calibri" w:hAnsi="Times New Roman" w:cs="Times New Roman"/>
          <w:iCs/>
          <w:sz w:val="24"/>
          <w:szCs w:val="24"/>
        </w:rPr>
        <w:t>context of its development appeared</w:t>
      </w:r>
      <w:r w:rsidR="00B40A3C">
        <w:rPr>
          <w:rFonts w:ascii="Times New Roman" w:eastAsia="Calibri" w:hAnsi="Times New Roman" w:cs="Times New Roman"/>
          <w:iCs/>
          <w:sz w:val="24"/>
          <w:szCs w:val="24"/>
        </w:rPr>
        <w:t xml:space="preserve"> to be the Chinese economic system which raises the qu</w:t>
      </w:r>
      <w:r w:rsidR="00834566">
        <w:rPr>
          <w:rFonts w:ascii="Times New Roman" w:eastAsia="Calibri" w:hAnsi="Times New Roman" w:cs="Times New Roman"/>
          <w:iCs/>
          <w:sz w:val="24"/>
          <w:szCs w:val="24"/>
        </w:rPr>
        <w:t xml:space="preserve">estion of how generalizable </w:t>
      </w:r>
      <w:r w:rsidR="00B40A3C">
        <w:rPr>
          <w:rFonts w:ascii="Times New Roman" w:eastAsia="Calibri" w:hAnsi="Times New Roman" w:cs="Times New Roman"/>
          <w:iCs/>
          <w:sz w:val="24"/>
          <w:szCs w:val="24"/>
        </w:rPr>
        <w:t>the findings and results</w:t>
      </w:r>
      <w:r w:rsidR="00834566">
        <w:rPr>
          <w:rFonts w:ascii="Times New Roman" w:eastAsia="Calibri" w:hAnsi="Times New Roman" w:cs="Times New Roman"/>
          <w:iCs/>
          <w:sz w:val="24"/>
          <w:szCs w:val="24"/>
        </w:rPr>
        <w:t xml:space="preserve"> are</w:t>
      </w:r>
      <w:r w:rsidR="00B40A3C">
        <w:rPr>
          <w:rFonts w:ascii="Times New Roman" w:eastAsia="Calibri" w:hAnsi="Times New Roman" w:cs="Times New Roman"/>
          <w:iCs/>
          <w:sz w:val="24"/>
          <w:szCs w:val="24"/>
        </w:rPr>
        <w:t xml:space="preserve"> to the U.S. economic environment.</w:t>
      </w:r>
    </w:p>
    <w:p w14:paraId="73BB6640" w14:textId="77777777" w:rsidR="00CA3435" w:rsidRDefault="00CA3435" w:rsidP="00E562EE">
      <w:pPr>
        <w:spacing w:line="480" w:lineRule="auto"/>
        <w:ind w:left="720" w:hanging="720"/>
        <w:rPr>
          <w:rFonts w:ascii="Times New Roman" w:eastAsia="Calibri" w:hAnsi="Times New Roman" w:cs="Times New Roman"/>
          <w:iCs/>
          <w:sz w:val="24"/>
          <w:szCs w:val="24"/>
        </w:rPr>
      </w:pPr>
      <w:proofErr w:type="spellStart"/>
      <w:r w:rsidRPr="00CA3435">
        <w:rPr>
          <w:rFonts w:ascii="Times New Roman" w:eastAsia="Calibri" w:hAnsi="Times New Roman" w:cs="Times New Roman"/>
          <w:iCs/>
          <w:sz w:val="24"/>
          <w:szCs w:val="24"/>
        </w:rPr>
        <w:t>Luhmann</w:t>
      </w:r>
      <w:proofErr w:type="spellEnd"/>
      <w:r w:rsidRPr="00CA3435">
        <w:rPr>
          <w:rFonts w:ascii="Times New Roman" w:eastAsia="Calibri" w:hAnsi="Times New Roman" w:cs="Times New Roman"/>
          <w:iCs/>
          <w:sz w:val="24"/>
          <w:szCs w:val="24"/>
        </w:rPr>
        <w:t xml:space="preserve">,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w:t>
      </w:r>
      <w:proofErr w:type="spellStart"/>
      <w:r w:rsidRPr="00CA3435">
        <w:rPr>
          <w:rFonts w:ascii="Times New Roman" w:eastAsia="Calibri" w:hAnsi="Times New Roman" w:cs="Times New Roman"/>
          <w:iCs/>
          <w:sz w:val="24"/>
          <w:szCs w:val="24"/>
        </w:rPr>
        <w:t>Baecker</w:t>
      </w:r>
      <w:proofErr w:type="spellEnd"/>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14:paraId="774EA5F9" w14:textId="77777777"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 xml:space="preserve">modern society, </w:t>
      </w:r>
      <w:r w:rsidR="005B7AA5">
        <w:rPr>
          <w:rFonts w:ascii="Times New Roman" w:eastAsia="Calibri" w:hAnsi="Times New Roman" w:cs="Times New Roman"/>
          <w:iCs/>
          <w:sz w:val="24"/>
          <w:szCs w:val="24"/>
        </w:rPr>
        <w:t>the author of this book attempted</w:t>
      </w:r>
      <w:r>
        <w:rPr>
          <w:rFonts w:ascii="Times New Roman" w:eastAsia="Calibri" w:hAnsi="Times New Roman" w:cs="Times New Roman"/>
          <w:iCs/>
          <w:sz w:val="24"/>
          <w:szCs w:val="24"/>
        </w:rPr>
        <w:t xml:space="preserve"> to explain the “intrinsic logic” of organizations</w:t>
      </w:r>
      <w:r w:rsidR="00BA46A2">
        <w:rPr>
          <w:rFonts w:ascii="Times New Roman" w:eastAsia="Calibri" w:hAnsi="Times New Roman" w:cs="Times New Roman"/>
          <w:iCs/>
          <w:sz w:val="24"/>
          <w:szCs w:val="24"/>
        </w:rPr>
        <w:t xml:space="preserve">, which he </w:t>
      </w:r>
      <w:r w:rsidR="00632BA6">
        <w:rPr>
          <w:rFonts w:ascii="Times New Roman" w:eastAsia="Calibri" w:hAnsi="Times New Roman" w:cs="Times New Roman"/>
          <w:iCs/>
          <w:sz w:val="24"/>
          <w:szCs w:val="24"/>
        </w:rPr>
        <w:t>conceives</w:t>
      </w:r>
      <w:r>
        <w:rPr>
          <w:rFonts w:ascii="Times New Roman" w:eastAsia="Calibri" w:hAnsi="Times New Roman" w:cs="Times New Roman"/>
          <w:iCs/>
          <w:sz w:val="24"/>
          <w:szCs w:val="24"/>
        </w:rPr>
        <w:t xml:space="preserve"> as processes.  </w:t>
      </w:r>
      <w:r w:rsidR="005B7AA5">
        <w:rPr>
          <w:rFonts w:ascii="Times New Roman" w:eastAsia="Calibri" w:hAnsi="Times New Roman" w:cs="Times New Roman"/>
          <w:iCs/>
          <w:sz w:val="24"/>
          <w:szCs w:val="24"/>
        </w:rPr>
        <w:t>The author made</w:t>
      </w:r>
      <w:r w:rsidR="00F266FD">
        <w:rPr>
          <w:rFonts w:ascii="Times New Roman" w:eastAsia="Calibri" w:hAnsi="Times New Roman" w:cs="Times New Roman"/>
          <w:iCs/>
          <w:sz w:val="24"/>
          <w:szCs w:val="24"/>
        </w:rPr>
        <w:t xml:space="preserve"> this effort </w:t>
      </w:r>
      <w:r>
        <w:rPr>
          <w:rFonts w:ascii="Times New Roman" w:eastAsia="Calibri" w:hAnsi="Times New Roman" w:cs="Times New Roman"/>
          <w:iCs/>
          <w:sz w:val="24"/>
          <w:szCs w:val="24"/>
        </w:rPr>
        <w:t>with the</w:t>
      </w:r>
      <w:r w:rsidR="00F266FD">
        <w:rPr>
          <w:rFonts w:ascii="Times New Roman" w:eastAsia="Calibri" w:hAnsi="Times New Roman" w:cs="Times New Roman"/>
          <w:iCs/>
          <w:sz w:val="24"/>
          <w:szCs w:val="24"/>
        </w:rPr>
        <w:t xml:space="preserve"> stated belief </w:t>
      </w:r>
      <w:r>
        <w:rPr>
          <w:rFonts w:ascii="Times New Roman" w:eastAsia="Calibri" w:hAnsi="Times New Roman" w:cs="Times New Roman"/>
          <w:iCs/>
          <w:sz w:val="24"/>
          <w:szCs w:val="24"/>
        </w:rPr>
        <w:t xml:space="preserve">that a better understanding of how organizations function will produce </w:t>
      </w:r>
      <w:r>
        <w:rPr>
          <w:rFonts w:ascii="Times New Roman" w:eastAsia="Calibri" w:hAnsi="Times New Roman" w:cs="Times New Roman"/>
          <w:iCs/>
          <w:sz w:val="24"/>
          <w:szCs w:val="24"/>
        </w:rPr>
        <w:lastRenderedPageBreak/>
        <w:t>more pragmatic public policy</w:t>
      </w:r>
      <w:r w:rsidR="00632BA6">
        <w:rPr>
          <w:rFonts w:ascii="Times New Roman" w:eastAsia="Calibri" w:hAnsi="Times New Roman" w:cs="Times New Roman"/>
          <w:iCs/>
          <w:sz w:val="24"/>
          <w:szCs w:val="24"/>
        </w:rPr>
        <w:t xml:space="preserve">.  </w:t>
      </w:r>
      <w:r w:rsidR="005B7AA5">
        <w:rPr>
          <w:rFonts w:ascii="Times New Roman" w:eastAsia="Calibri" w:hAnsi="Times New Roman" w:cs="Times New Roman"/>
          <w:iCs/>
          <w:sz w:val="24"/>
          <w:szCs w:val="24"/>
        </w:rPr>
        <w:t>He argued</w:t>
      </w:r>
      <w:r>
        <w:rPr>
          <w:rFonts w:ascii="Times New Roman" w:eastAsia="Calibri" w:hAnsi="Times New Roman" w:cs="Times New Roman"/>
          <w:iCs/>
          <w:sz w:val="24"/>
          <w:szCs w:val="24"/>
        </w:rPr>
        <w:t xml:space="preserve"> that </w:t>
      </w:r>
      <w:r w:rsidR="00CC514A">
        <w:rPr>
          <w:rFonts w:ascii="Times New Roman" w:eastAsia="Calibri" w:hAnsi="Times New Roman" w:cs="Times New Roman"/>
          <w:iCs/>
          <w:sz w:val="24"/>
          <w:szCs w:val="24"/>
        </w:rPr>
        <w:t xml:space="preserve">scholarly research into the essence of organizations has become unproductive.  </w:t>
      </w:r>
      <w:r w:rsidR="005B7AA5">
        <w:rPr>
          <w:rFonts w:ascii="Times New Roman" w:eastAsia="Calibri" w:hAnsi="Times New Roman" w:cs="Times New Roman"/>
          <w:iCs/>
          <w:sz w:val="24"/>
          <w:szCs w:val="24"/>
        </w:rPr>
        <w:t>The author conceived</w:t>
      </w:r>
      <w:r w:rsidR="00B24B63">
        <w:rPr>
          <w:rFonts w:ascii="Times New Roman" w:eastAsia="Calibri" w:hAnsi="Times New Roman" w:cs="Times New Roman"/>
          <w:iCs/>
          <w:sz w:val="24"/>
          <w:szCs w:val="24"/>
        </w:rPr>
        <w:t xml:space="preserve"> of organizations as self-reproducing, self-maintaining, closed systems</w:t>
      </w:r>
      <w:r w:rsidR="00467989">
        <w:rPr>
          <w:rFonts w:ascii="Times New Roman" w:eastAsia="Calibri" w:hAnsi="Times New Roman" w:cs="Times New Roman"/>
          <w:iCs/>
          <w:sz w:val="24"/>
          <w:szCs w:val="24"/>
        </w:rPr>
        <w:t xml:space="preserve"> (autopoietic systems)</w:t>
      </w:r>
      <w:r w:rsidR="00B24B63">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However</w:t>
      </w:r>
      <w:r w:rsidR="00632BA6">
        <w:rPr>
          <w:rFonts w:ascii="Times New Roman" w:eastAsia="Calibri" w:hAnsi="Times New Roman" w:cs="Times New Roman"/>
          <w:iCs/>
          <w:sz w:val="24"/>
          <w:szCs w:val="24"/>
        </w:rPr>
        <w:t xml:space="preserve">, </w:t>
      </w:r>
      <w:r w:rsidR="005B7AA5">
        <w:rPr>
          <w:rFonts w:ascii="Times New Roman" w:eastAsia="Calibri" w:hAnsi="Times New Roman" w:cs="Times New Roman"/>
          <w:iCs/>
          <w:sz w:val="24"/>
          <w:szCs w:val="24"/>
        </w:rPr>
        <w:t>he</w:t>
      </w:r>
      <w:r w:rsidR="00632BA6">
        <w:rPr>
          <w:rFonts w:ascii="Times New Roman" w:eastAsia="Calibri" w:hAnsi="Times New Roman" w:cs="Times New Roman"/>
          <w:iCs/>
          <w:sz w:val="24"/>
          <w:szCs w:val="24"/>
        </w:rPr>
        <w:t xml:space="preserve"> still seems to </w:t>
      </w:r>
      <w:r w:rsidR="00BA46A2">
        <w:rPr>
          <w:rFonts w:ascii="Times New Roman" w:eastAsia="Calibri" w:hAnsi="Times New Roman" w:cs="Times New Roman"/>
          <w:iCs/>
          <w:sz w:val="24"/>
          <w:szCs w:val="24"/>
        </w:rPr>
        <w:t>think of organizations</w:t>
      </w:r>
      <w:r w:rsidR="005B7AA5">
        <w:rPr>
          <w:rFonts w:ascii="Times New Roman" w:eastAsia="Calibri" w:hAnsi="Times New Roman" w:cs="Times New Roman"/>
          <w:iCs/>
          <w:sz w:val="24"/>
          <w:szCs w:val="24"/>
        </w:rPr>
        <w:t xml:space="preserve"> as</w:t>
      </w:r>
      <w:r w:rsidR="00BA46A2">
        <w:rPr>
          <w:rFonts w:ascii="Times New Roman" w:eastAsia="Calibri" w:hAnsi="Times New Roman" w:cs="Times New Roman"/>
          <w:iCs/>
          <w:sz w:val="24"/>
          <w:szCs w:val="24"/>
        </w:rPr>
        <w:t xml:space="preserve"> life-like entities</w:t>
      </w:r>
      <w:r w:rsidR="005B7AA5">
        <w:rPr>
          <w:rFonts w:ascii="Times New Roman" w:eastAsia="Calibri" w:hAnsi="Times New Roman" w:cs="Times New Roman"/>
          <w:iCs/>
          <w:sz w:val="24"/>
          <w:szCs w:val="24"/>
        </w:rPr>
        <w:t xml:space="preserve"> (i.e., reifies organizations)</w:t>
      </w:r>
      <w:r w:rsidR="00632BA6">
        <w:rPr>
          <w:rFonts w:ascii="Times New Roman" w:eastAsia="Calibri" w:hAnsi="Times New Roman" w:cs="Times New Roman"/>
          <w:iCs/>
          <w:sz w:val="24"/>
          <w:szCs w:val="24"/>
        </w:rPr>
        <w:t xml:space="preserve">.  </w:t>
      </w:r>
      <w:r w:rsidR="005B7AA5">
        <w:rPr>
          <w:rFonts w:ascii="Times New Roman" w:eastAsia="Calibri" w:hAnsi="Times New Roman" w:cs="Times New Roman"/>
          <w:iCs/>
          <w:sz w:val="24"/>
          <w:szCs w:val="24"/>
        </w:rPr>
        <w:t>His theory seemed</w:t>
      </w:r>
      <w:r w:rsidR="00B24B63">
        <w:rPr>
          <w:rFonts w:ascii="Times New Roman" w:eastAsia="Calibri" w:hAnsi="Times New Roman" w:cs="Times New Roman"/>
          <w:iCs/>
          <w:sz w:val="24"/>
          <w:szCs w:val="24"/>
        </w:rPr>
        <w:t xml:space="preserve"> to focus on explaining how organizations determine what they can and should do given their relationship with their environments.  </w:t>
      </w:r>
      <w:r w:rsidR="00F266FD">
        <w:rPr>
          <w:rFonts w:ascii="Times New Roman" w:eastAsia="Calibri" w:hAnsi="Times New Roman" w:cs="Times New Roman"/>
          <w:iCs/>
          <w:sz w:val="24"/>
          <w:szCs w:val="24"/>
        </w:rPr>
        <w:t xml:space="preserve">But </w:t>
      </w:r>
      <w:r w:rsidR="005B7AA5">
        <w:rPr>
          <w:rFonts w:ascii="Times New Roman" w:eastAsia="Calibri" w:hAnsi="Times New Roman" w:cs="Times New Roman"/>
          <w:iCs/>
          <w:sz w:val="24"/>
          <w:szCs w:val="24"/>
        </w:rPr>
        <w:t>author’s approach to the topic seemed</w:t>
      </w:r>
      <w:r w:rsidR="00CC514A">
        <w:rPr>
          <w:rFonts w:ascii="Times New Roman" w:eastAsia="Calibri" w:hAnsi="Times New Roman" w:cs="Times New Roman"/>
          <w:iCs/>
          <w:sz w:val="24"/>
          <w:szCs w:val="24"/>
        </w:rPr>
        <w:t xml:space="preserve"> unnecessarily difficult to understand</w:t>
      </w:r>
      <w:r w:rsidR="00632BA6">
        <w:rPr>
          <w:rFonts w:ascii="Times New Roman" w:eastAsia="Calibri" w:hAnsi="Times New Roman" w:cs="Times New Roman"/>
          <w:iCs/>
          <w:sz w:val="24"/>
          <w:szCs w:val="24"/>
        </w:rPr>
        <w:t>.  This in itself</w:t>
      </w:r>
      <w:r w:rsidR="00CC514A">
        <w:rPr>
          <w:rFonts w:ascii="Times New Roman" w:eastAsia="Calibri" w:hAnsi="Times New Roman" w:cs="Times New Roman"/>
          <w:iCs/>
          <w:sz w:val="24"/>
          <w:szCs w:val="24"/>
        </w:rPr>
        <w:t xml:space="preserve"> may be grounds to </w:t>
      </w:r>
      <w:r w:rsidR="005B7AA5">
        <w:rPr>
          <w:rFonts w:ascii="Times New Roman" w:eastAsia="Calibri" w:hAnsi="Times New Roman" w:cs="Times New Roman"/>
          <w:iCs/>
          <w:sz w:val="24"/>
          <w:szCs w:val="24"/>
        </w:rPr>
        <w:t>dismiss the author</w:t>
      </w:r>
      <w:r w:rsidR="00632BA6">
        <w:rPr>
          <w:rFonts w:ascii="Times New Roman" w:eastAsia="Calibri" w:hAnsi="Times New Roman" w:cs="Times New Roman"/>
          <w:iCs/>
          <w:sz w:val="24"/>
          <w:szCs w:val="24"/>
        </w:rPr>
        <w:t xml:space="preserve">’s </w:t>
      </w:r>
      <w:r w:rsidR="005B7AA5">
        <w:rPr>
          <w:rFonts w:ascii="Times New Roman" w:eastAsia="Calibri" w:hAnsi="Times New Roman" w:cs="Times New Roman"/>
          <w:iCs/>
          <w:sz w:val="24"/>
          <w:szCs w:val="24"/>
        </w:rPr>
        <w:t xml:space="preserve">theory </w:t>
      </w:r>
      <w:r w:rsidR="00467989">
        <w:rPr>
          <w:rFonts w:ascii="Times New Roman" w:eastAsia="Calibri" w:hAnsi="Times New Roman" w:cs="Times New Roman"/>
          <w:iCs/>
          <w:sz w:val="24"/>
          <w:szCs w:val="24"/>
        </w:rPr>
        <w:t xml:space="preserve">as a potential </w:t>
      </w:r>
      <w:r w:rsidR="005B7AA5">
        <w:rPr>
          <w:rFonts w:ascii="Times New Roman" w:eastAsia="Calibri" w:hAnsi="Times New Roman" w:cs="Times New Roman"/>
          <w:iCs/>
          <w:sz w:val="24"/>
          <w:szCs w:val="24"/>
        </w:rPr>
        <w:t>theoretical and conceptual framework</w:t>
      </w:r>
      <w:r w:rsidR="00467989">
        <w:rPr>
          <w:rFonts w:ascii="Times New Roman" w:eastAsia="Calibri" w:hAnsi="Times New Roman" w:cs="Times New Roman"/>
          <w:iCs/>
          <w:sz w:val="24"/>
          <w:szCs w:val="24"/>
        </w:rPr>
        <w:t xml:space="preserve"> for the proposed </w:t>
      </w:r>
      <w:r w:rsidR="005B7AA5">
        <w:rPr>
          <w:rFonts w:ascii="Times New Roman" w:eastAsia="Calibri" w:hAnsi="Times New Roman" w:cs="Times New Roman"/>
          <w:iCs/>
          <w:sz w:val="24"/>
          <w:szCs w:val="24"/>
        </w:rPr>
        <w:t xml:space="preserve">dissertation </w:t>
      </w:r>
      <w:r w:rsidR="00467989">
        <w:rPr>
          <w:rFonts w:ascii="Times New Roman" w:eastAsia="Calibri" w:hAnsi="Times New Roman" w:cs="Times New Roman"/>
          <w:iCs/>
          <w:sz w:val="24"/>
          <w:szCs w:val="24"/>
        </w:rPr>
        <w:t>study</w:t>
      </w:r>
      <w:r w:rsidR="005B7AA5">
        <w:rPr>
          <w:rFonts w:ascii="Times New Roman" w:eastAsia="Calibri" w:hAnsi="Times New Roman" w:cs="Times New Roman"/>
          <w:iCs/>
          <w:sz w:val="24"/>
          <w:szCs w:val="24"/>
        </w:rPr>
        <w:t>.  He appeared</w:t>
      </w:r>
      <w:r w:rsidR="00CC514A">
        <w:rPr>
          <w:rFonts w:ascii="Times New Roman" w:eastAsia="Calibri" w:hAnsi="Times New Roman" w:cs="Times New Roman"/>
          <w:iCs/>
          <w:sz w:val="24"/>
          <w:szCs w:val="24"/>
        </w:rPr>
        <w:t xml:space="preserve"> to criticize contemporary efforts to understand the organization as having supplanted the question of how organizations can avoid dehumanizing people with 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xml:space="preserve">.  However, the theory </w:t>
      </w:r>
      <w:r w:rsidR="005B7AA5">
        <w:rPr>
          <w:rFonts w:ascii="Times New Roman" w:eastAsia="Calibri" w:hAnsi="Times New Roman" w:cs="Times New Roman"/>
          <w:iCs/>
          <w:sz w:val="24"/>
          <w:szCs w:val="24"/>
        </w:rPr>
        <w:t>the author offered seems</w:t>
      </w:r>
      <w:r w:rsidR="00CC514A">
        <w:rPr>
          <w:rFonts w:ascii="Times New Roman" w:eastAsia="Calibri" w:hAnsi="Times New Roman" w:cs="Times New Roman"/>
          <w:iCs/>
          <w:sz w:val="24"/>
          <w:szCs w:val="24"/>
        </w:rPr>
        <w:t xml:space="preserve"> to overlook the human aspect of organizations altogether.  </w:t>
      </w:r>
      <w:r w:rsidR="00B24B63">
        <w:rPr>
          <w:rFonts w:ascii="Times New Roman" w:eastAsia="Calibri" w:hAnsi="Times New Roman" w:cs="Times New Roman"/>
          <w:iCs/>
          <w:sz w:val="24"/>
          <w:szCs w:val="24"/>
        </w:rPr>
        <w:t xml:space="preserve">This </w:t>
      </w:r>
      <w:r w:rsidR="00F266FD">
        <w:rPr>
          <w:rFonts w:ascii="Times New Roman" w:eastAsia="Calibri" w:hAnsi="Times New Roman" w:cs="Times New Roman"/>
          <w:iCs/>
          <w:sz w:val="24"/>
          <w:szCs w:val="24"/>
        </w:rPr>
        <w:t xml:space="preserve">makes </w:t>
      </w:r>
      <w:r w:rsidR="005B7AA5">
        <w:rPr>
          <w:rFonts w:ascii="Times New Roman" w:eastAsia="Calibri" w:hAnsi="Times New Roman" w:cs="Times New Roman"/>
          <w:iCs/>
          <w:sz w:val="24"/>
          <w:szCs w:val="24"/>
        </w:rPr>
        <w:t>the author</w:t>
      </w:r>
      <w:r w:rsidR="00B24B63">
        <w:rPr>
          <w:rFonts w:ascii="Times New Roman" w:eastAsia="Calibri" w:hAnsi="Times New Roman" w:cs="Times New Roman"/>
          <w:iCs/>
          <w:sz w:val="24"/>
          <w:szCs w:val="24"/>
        </w:rPr>
        <w:t xml:space="preserve">’s </w:t>
      </w:r>
      <w:r w:rsidR="00B612ED">
        <w:rPr>
          <w:rFonts w:ascii="Times New Roman" w:eastAsia="Calibri" w:hAnsi="Times New Roman" w:cs="Times New Roman"/>
          <w:iCs/>
          <w:sz w:val="24"/>
          <w:szCs w:val="24"/>
        </w:rPr>
        <w:t xml:space="preserve">approach to organizations </w:t>
      </w:r>
      <w:r w:rsidR="00F266FD">
        <w:rPr>
          <w:rFonts w:ascii="Times New Roman" w:eastAsia="Calibri" w:hAnsi="Times New Roman" w:cs="Times New Roman"/>
          <w:iCs/>
          <w:sz w:val="24"/>
          <w:szCs w:val="24"/>
        </w:rPr>
        <w:t>unappealing as a framework to guide an examination of</w:t>
      </w:r>
      <w:r w:rsidR="00B24B63">
        <w:rPr>
          <w:rFonts w:ascii="Times New Roman" w:eastAsia="Calibri" w:hAnsi="Times New Roman" w:cs="Times New Roman"/>
          <w:iCs/>
          <w:sz w:val="24"/>
          <w:szCs w:val="24"/>
        </w:rPr>
        <w:t xml:space="preserv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14:paraId="1F42440F" w14:textId="77777777" w:rsidR="00D71AB4" w:rsidRDefault="00D71AB4" w:rsidP="00E562EE">
      <w:pPr>
        <w:spacing w:line="480" w:lineRule="auto"/>
        <w:ind w:left="720" w:hanging="720"/>
        <w:rPr>
          <w:rFonts w:ascii="Times New Roman" w:eastAsia="Calibri" w:hAnsi="Times New Roman" w:cs="Times New Roman"/>
          <w:iCs/>
          <w:sz w:val="24"/>
          <w:szCs w:val="24"/>
        </w:rPr>
      </w:pPr>
      <w:r w:rsidRPr="00D71AB4">
        <w:rPr>
          <w:rFonts w:ascii="Times New Roman" w:eastAsia="Calibri" w:hAnsi="Times New Roman" w:cs="Times New Roman"/>
          <w:iCs/>
          <w:sz w:val="24"/>
          <w:szCs w:val="24"/>
        </w:rPr>
        <w:t>Mankins, J. C. (2009</w:t>
      </w:r>
      <w:r w:rsidR="00E94AC6">
        <w:rPr>
          <w:rFonts w:ascii="Times New Roman" w:eastAsia="Calibri" w:hAnsi="Times New Roman" w:cs="Times New Roman"/>
          <w:iCs/>
          <w:sz w:val="24"/>
          <w:szCs w:val="24"/>
        </w:rPr>
        <w:t>a</w:t>
      </w:r>
      <w:r w:rsidRPr="00D71AB4">
        <w:rPr>
          <w:rFonts w:ascii="Times New Roman" w:eastAsia="Calibri" w:hAnsi="Times New Roman" w:cs="Times New Roman"/>
          <w:iCs/>
          <w:sz w:val="24"/>
          <w:szCs w:val="24"/>
        </w:rPr>
        <w:t xml:space="preserve">). Technology readiness and risk assessments: A new approach. </w:t>
      </w:r>
      <w:r w:rsidRPr="00D71AB4">
        <w:rPr>
          <w:rFonts w:ascii="Times New Roman" w:eastAsia="Calibri" w:hAnsi="Times New Roman" w:cs="Times New Roman"/>
          <w:i/>
          <w:iCs/>
          <w:sz w:val="24"/>
          <w:szCs w:val="24"/>
        </w:rPr>
        <w:t xml:space="preserve">Acta </w:t>
      </w:r>
      <w:proofErr w:type="spellStart"/>
      <w:r w:rsidRPr="00D71AB4">
        <w:rPr>
          <w:rFonts w:ascii="Times New Roman" w:eastAsia="Calibri" w:hAnsi="Times New Roman" w:cs="Times New Roman"/>
          <w:i/>
          <w:iCs/>
          <w:sz w:val="24"/>
          <w:szCs w:val="24"/>
        </w:rPr>
        <w:t>Astronautica</w:t>
      </w:r>
      <w:proofErr w:type="spellEnd"/>
      <w:r w:rsidRPr="00D71AB4">
        <w:rPr>
          <w:rFonts w:ascii="Times New Roman" w:eastAsia="Calibri" w:hAnsi="Times New Roman" w:cs="Times New Roman"/>
          <w:i/>
          <w:iCs/>
          <w:sz w:val="24"/>
          <w:szCs w:val="24"/>
        </w:rPr>
        <w:t>, 65</w:t>
      </w:r>
      <w:r w:rsidRPr="00D71AB4">
        <w:rPr>
          <w:rFonts w:ascii="Times New Roman" w:eastAsia="Calibri" w:hAnsi="Times New Roman" w:cs="Times New Roman"/>
          <w:iCs/>
          <w:sz w:val="24"/>
          <w:szCs w:val="24"/>
        </w:rPr>
        <w:t>(9-10), 1208-1215</w:t>
      </w:r>
      <w:r>
        <w:rPr>
          <w:rFonts w:ascii="Times New Roman" w:eastAsia="Calibri" w:hAnsi="Times New Roman" w:cs="Times New Roman"/>
          <w:iCs/>
          <w:sz w:val="24"/>
          <w:szCs w:val="24"/>
        </w:rPr>
        <w:t>.</w:t>
      </w:r>
    </w:p>
    <w:p w14:paraId="4C39BE01" w14:textId="77777777" w:rsidR="00D71AB4" w:rsidRPr="008D52A9" w:rsidRDefault="009C7E0A" w:rsidP="00D71AB4">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described an</w:t>
      </w:r>
      <w:r w:rsidR="00BD3AD3">
        <w:rPr>
          <w:rFonts w:ascii="Times New Roman" w:eastAsia="Calibri" w:hAnsi="Times New Roman" w:cs="Times New Roman"/>
          <w:iCs/>
          <w:sz w:val="24"/>
          <w:szCs w:val="24"/>
        </w:rPr>
        <w:t xml:space="preserve"> approach to integrating the use of technology readiness levels (TRLs) with the concept of the risk matrix.  The purpose of this approach is to address one of the shortcomings of the traditional TRL methodology.  As explained by the author, the </w:t>
      </w:r>
      <w:r w:rsidR="008D52A9">
        <w:rPr>
          <w:rFonts w:ascii="Times New Roman" w:eastAsia="Calibri" w:hAnsi="Times New Roman" w:cs="Times New Roman"/>
          <w:iCs/>
          <w:sz w:val="24"/>
          <w:szCs w:val="24"/>
        </w:rPr>
        <w:t xml:space="preserve">standard </w:t>
      </w:r>
      <w:r w:rsidR="00BD3AD3">
        <w:rPr>
          <w:rFonts w:ascii="Times New Roman" w:eastAsia="Calibri" w:hAnsi="Times New Roman" w:cs="Times New Roman"/>
          <w:iCs/>
          <w:sz w:val="24"/>
          <w:szCs w:val="24"/>
        </w:rPr>
        <w:t>TRL scale does not addres</w:t>
      </w:r>
      <w:r>
        <w:rPr>
          <w:rFonts w:ascii="Times New Roman" w:eastAsia="Calibri" w:hAnsi="Times New Roman" w:cs="Times New Roman"/>
          <w:iCs/>
          <w:sz w:val="24"/>
          <w:szCs w:val="24"/>
        </w:rPr>
        <w:t>s the question of how difficult</w:t>
      </w:r>
      <w:r w:rsidR="00BD3AD3">
        <w:rPr>
          <w:rFonts w:ascii="Times New Roman" w:eastAsia="Calibri" w:hAnsi="Times New Roman" w:cs="Times New Roman"/>
          <w:iCs/>
          <w:sz w:val="24"/>
          <w:szCs w:val="24"/>
        </w:rPr>
        <w:t xml:space="preserve"> it will be to move from one TRL to the next.</w:t>
      </w:r>
      <w:r>
        <w:rPr>
          <w:rFonts w:ascii="Times New Roman" w:eastAsia="Calibri" w:hAnsi="Times New Roman" w:cs="Times New Roman"/>
          <w:iCs/>
          <w:sz w:val="24"/>
          <w:szCs w:val="24"/>
        </w:rPr>
        <w:t xml:space="preserve">  The author described</w:t>
      </w:r>
      <w:r w:rsidR="008D52A9">
        <w:rPr>
          <w:rFonts w:ascii="Times New Roman" w:eastAsia="Calibri" w:hAnsi="Times New Roman" w:cs="Times New Roman"/>
          <w:iCs/>
          <w:sz w:val="24"/>
          <w:szCs w:val="24"/>
        </w:rPr>
        <w:t xml:space="preserve"> an approach that integrates the standard TRL scale with the research and development </w:t>
      </w:r>
      <w:r w:rsidR="008D52A9">
        <w:rPr>
          <w:rFonts w:ascii="Times New Roman" w:eastAsia="Calibri" w:hAnsi="Times New Roman" w:cs="Times New Roman"/>
          <w:iCs/>
          <w:sz w:val="24"/>
          <w:szCs w:val="24"/>
        </w:rPr>
        <w:lastRenderedPageBreak/>
        <w:t>degree of difficulty (R&amp;D</w:t>
      </w:r>
      <w:r w:rsidR="008D52A9">
        <w:rPr>
          <w:rFonts w:ascii="Times New Roman" w:eastAsia="Calibri" w:hAnsi="Times New Roman" w:cs="Times New Roman"/>
          <w:iCs/>
          <w:sz w:val="24"/>
          <w:szCs w:val="24"/>
          <w:vertAlign w:val="superscript"/>
        </w:rPr>
        <w:t>3</w:t>
      </w:r>
      <w:r w:rsidR="008D52A9">
        <w:rPr>
          <w:rFonts w:ascii="Times New Roman" w:eastAsia="Calibri" w:hAnsi="Times New Roman" w:cs="Times New Roman"/>
          <w:iCs/>
          <w:sz w:val="24"/>
          <w:szCs w:val="24"/>
        </w:rPr>
        <w:t>) scale and a proposed technology need value (TNV) scale.</w:t>
      </w:r>
      <w:r w:rsidR="0008616D">
        <w:rPr>
          <w:rFonts w:ascii="Times New Roman" w:eastAsia="Calibri" w:hAnsi="Times New Roman" w:cs="Times New Roman"/>
          <w:iCs/>
          <w:sz w:val="24"/>
          <w:szCs w:val="24"/>
        </w:rPr>
        <w:t xml:space="preserve">  The R&amp;D</w:t>
      </w:r>
      <w:r w:rsidR="0008616D">
        <w:rPr>
          <w:rFonts w:ascii="Times New Roman" w:eastAsia="Calibri" w:hAnsi="Times New Roman" w:cs="Times New Roman"/>
          <w:iCs/>
          <w:sz w:val="24"/>
          <w:szCs w:val="24"/>
          <w:vertAlign w:val="superscript"/>
        </w:rPr>
        <w:t>3</w:t>
      </w:r>
      <w:r w:rsidR="0008616D">
        <w:rPr>
          <w:rFonts w:ascii="Times New Roman" w:eastAsia="Calibri" w:hAnsi="Times New Roman" w:cs="Times New Roman"/>
          <w:iCs/>
          <w:sz w:val="24"/>
          <w:szCs w:val="24"/>
        </w:rPr>
        <w:t xml:space="preserve"> scale is a ratio scale that states the expected probability of success or failure of a research and development</w:t>
      </w:r>
      <w:r w:rsidR="00330F2C">
        <w:rPr>
          <w:rFonts w:ascii="Times New Roman" w:eastAsia="Calibri" w:hAnsi="Times New Roman" w:cs="Times New Roman"/>
          <w:iCs/>
          <w:sz w:val="24"/>
          <w:szCs w:val="24"/>
        </w:rPr>
        <w:t xml:space="preserve"> (R&amp;D)</w:t>
      </w:r>
      <w:r w:rsidR="0008616D">
        <w:rPr>
          <w:rFonts w:ascii="Times New Roman" w:eastAsia="Calibri" w:hAnsi="Times New Roman" w:cs="Times New Roman"/>
          <w:iCs/>
          <w:sz w:val="24"/>
          <w:szCs w:val="24"/>
        </w:rPr>
        <w:t xml:space="preserve"> </w:t>
      </w:r>
      <w:r w:rsidR="00330F2C">
        <w:rPr>
          <w:rFonts w:ascii="Times New Roman" w:eastAsia="Calibri" w:hAnsi="Times New Roman" w:cs="Times New Roman"/>
          <w:iCs/>
          <w:sz w:val="24"/>
          <w:szCs w:val="24"/>
        </w:rPr>
        <w:t xml:space="preserve">project </w:t>
      </w:r>
      <w:r w:rsidR="0008616D">
        <w:rPr>
          <w:rFonts w:ascii="Times New Roman" w:eastAsia="Calibri" w:hAnsi="Times New Roman" w:cs="Times New Roman"/>
          <w:iCs/>
          <w:sz w:val="24"/>
          <w:szCs w:val="24"/>
        </w:rPr>
        <w:t xml:space="preserve">in achieving technology development objectives.  </w:t>
      </w:r>
      <w:r w:rsidR="006D4A00">
        <w:rPr>
          <w:rFonts w:ascii="Times New Roman" w:eastAsia="Calibri" w:hAnsi="Times New Roman" w:cs="Times New Roman"/>
          <w:iCs/>
          <w:sz w:val="24"/>
          <w:szCs w:val="24"/>
        </w:rPr>
        <w:t>The TNV is a ratio scale that serves as a weighting factor for the importance of a technology development effort.</w:t>
      </w:r>
      <w:r w:rsidR="00282901">
        <w:rPr>
          <w:rFonts w:ascii="Times New Roman" w:eastAsia="Calibri" w:hAnsi="Times New Roman" w:cs="Times New Roman"/>
          <w:iCs/>
          <w:sz w:val="24"/>
          <w:szCs w:val="24"/>
        </w:rPr>
        <w:t xml:space="preserve">  These measurements are </w:t>
      </w:r>
      <w:r w:rsidR="00330F2C">
        <w:rPr>
          <w:rFonts w:ascii="Times New Roman" w:eastAsia="Calibri" w:hAnsi="Times New Roman" w:cs="Times New Roman"/>
          <w:iCs/>
          <w:sz w:val="24"/>
          <w:szCs w:val="24"/>
        </w:rPr>
        <w:t>used</w:t>
      </w:r>
      <w:r w:rsidR="00282901">
        <w:rPr>
          <w:rFonts w:ascii="Times New Roman" w:eastAsia="Calibri" w:hAnsi="Times New Roman" w:cs="Times New Roman"/>
          <w:iCs/>
          <w:sz w:val="24"/>
          <w:szCs w:val="24"/>
        </w:rPr>
        <w:t xml:space="preserve"> to plot a technology development effort on a matrix that has consequence of R&amp;D failure on the x-axis and probability of R&amp;D failure on the y-axis.</w:t>
      </w:r>
      <w:r w:rsidR="000B57C9">
        <w:rPr>
          <w:rFonts w:ascii="Times New Roman" w:eastAsia="Calibri" w:hAnsi="Times New Roman" w:cs="Times New Roman"/>
          <w:iCs/>
          <w:sz w:val="24"/>
          <w:szCs w:val="24"/>
        </w:rPr>
        <w:t xml:space="preserve">  This source highlights the challenge of effectively characterizing the development stage of a technology.  The approach described is specifically tailored for government agencies that have technology-dependent missions such as the National Aeronautics and Space Administration (NASA) and the U.S. Department of Defense (DOD).  It is probably </w:t>
      </w:r>
      <w:r w:rsidR="003C0AF0">
        <w:rPr>
          <w:rFonts w:ascii="Times New Roman" w:eastAsia="Calibri" w:hAnsi="Times New Roman" w:cs="Times New Roman"/>
          <w:iCs/>
          <w:sz w:val="24"/>
          <w:szCs w:val="24"/>
        </w:rPr>
        <w:t>very applicable to p</w:t>
      </w:r>
      <w:r w:rsidR="000B57C9">
        <w:rPr>
          <w:rFonts w:ascii="Times New Roman" w:eastAsia="Calibri" w:hAnsi="Times New Roman" w:cs="Times New Roman"/>
          <w:iCs/>
          <w:sz w:val="24"/>
          <w:szCs w:val="24"/>
        </w:rPr>
        <w:t>rivate sector organizations that act as cont</w:t>
      </w:r>
      <w:r w:rsidR="003C0AF0">
        <w:rPr>
          <w:rFonts w:ascii="Times New Roman" w:eastAsia="Calibri" w:hAnsi="Times New Roman" w:cs="Times New Roman"/>
          <w:iCs/>
          <w:sz w:val="24"/>
          <w:szCs w:val="24"/>
        </w:rPr>
        <w:t>ractors to those government agencies.</w:t>
      </w:r>
      <w:r w:rsidR="002A1B1D">
        <w:rPr>
          <w:rFonts w:ascii="Times New Roman" w:eastAsia="Calibri" w:hAnsi="Times New Roman" w:cs="Times New Roman"/>
          <w:iCs/>
          <w:sz w:val="24"/>
          <w:szCs w:val="24"/>
        </w:rPr>
        <w:t xml:space="preserve">  However, there is a question of how well the approach generalizes to the broader set of private sector organizations operating in competitive markets.</w:t>
      </w:r>
    </w:p>
    <w:p w14:paraId="5E3AFBF0" w14:textId="77777777" w:rsidR="00205D96" w:rsidRDefault="00205D96" w:rsidP="00E562EE">
      <w:pPr>
        <w:spacing w:line="480" w:lineRule="auto"/>
        <w:ind w:left="720" w:hanging="720"/>
        <w:rPr>
          <w:rFonts w:ascii="Times New Roman" w:eastAsia="Calibri" w:hAnsi="Times New Roman" w:cs="Times New Roman"/>
          <w:iCs/>
          <w:sz w:val="24"/>
          <w:szCs w:val="24"/>
        </w:rPr>
      </w:pPr>
      <w:r w:rsidRPr="00205D96">
        <w:rPr>
          <w:rFonts w:ascii="Times New Roman" w:eastAsia="Calibri" w:hAnsi="Times New Roman" w:cs="Times New Roman"/>
          <w:iCs/>
          <w:sz w:val="24"/>
          <w:szCs w:val="24"/>
        </w:rPr>
        <w:t>Mankins, J. C. (2009</w:t>
      </w:r>
      <w:r w:rsidR="00E94AC6">
        <w:rPr>
          <w:rFonts w:ascii="Times New Roman" w:eastAsia="Calibri" w:hAnsi="Times New Roman" w:cs="Times New Roman"/>
          <w:iCs/>
          <w:sz w:val="24"/>
          <w:szCs w:val="24"/>
        </w:rPr>
        <w:t>b</w:t>
      </w:r>
      <w:r w:rsidRPr="00205D96">
        <w:rPr>
          <w:rFonts w:ascii="Times New Roman" w:eastAsia="Calibri" w:hAnsi="Times New Roman" w:cs="Times New Roman"/>
          <w:iCs/>
          <w:sz w:val="24"/>
          <w:szCs w:val="24"/>
        </w:rPr>
        <w:t xml:space="preserve">). Technology readiness assessments: A retrospective. </w:t>
      </w:r>
      <w:r w:rsidRPr="002054F1">
        <w:rPr>
          <w:rFonts w:ascii="Times New Roman" w:eastAsia="Calibri" w:hAnsi="Times New Roman" w:cs="Times New Roman"/>
          <w:i/>
          <w:iCs/>
          <w:sz w:val="24"/>
          <w:szCs w:val="24"/>
        </w:rPr>
        <w:t xml:space="preserve">Acta </w:t>
      </w:r>
      <w:proofErr w:type="spellStart"/>
      <w:r w:rsidRPr="002054F1">
        <w:rPr>
          <w:rFonts w:ascii="Times New Roman" w:eastAsia="Calibri" w:hAnsi="Times New Roman" w:cs="Times New Roman"/>
          <w:i/>
          <w:iCs/>
          <w:sz w:val="24"/>
          <w:szCs w:val="24"/>
        </w:rPr>
        <w:t>Astronautica</w:t>
      </w:r>
      <w:proofErr w:type="spellEnd"/>
      <w:r w:rsidRPr="00205D96">
        <w:rPr>
          <w:rFonts w:ascii="Times New Roman" w:eastAsia="Calibri" w:hAnsi="Times New Roman" w:cs="Times New Roman"/>
          <w:iCs/>
          <w:sz w:val="24"/>
          <w:szCs w:val="24"/>
        </w:rPr>
        <w:t>, 65(9-10), 1216-1223. Retrieved from http://www.onethesis.com/wp-content/uploads/2016/11/1-s2.0-S0094576509002008-main.pdf</w:t>
      </w:r>
    </w:p>
    <w:p w14:paraId="17DFFC48" w14:textId="77777777" w:rsidR="00205D96" w:rsidRDefault="009C7E0A" w:rsidP="00205D9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discussed</w:t>
      </w:r>
      <w:r w:rsidR="00205D96">
        <w:rPr>
          <w:rFonts w:ascii="Times New Roman" w:eastAsia="Calibri" w:hAnsi="Times New Roman" w:cs="Times New Roman"/>
          <w:iCs/>
          <w:sz w:val="24"/>
          <w:szCs w:val="24"/>
        </w:rPr>
        <w:t xml:space="preserve"> the concept of technology readiness assessments </w:t>
      </w:r>
      <w:r w:rsidR="00087E56">
        <w:rPr>
          <w:rFonts w:ascii="Times New Roman" w:eastAsia="Calibri" w:hAnsi="Times New Roman" w:cs="Times New Roman"/>
          <w:iCs/>
          <w:sz w:val="24"/>
          <w:szCs w:val="24"/>
        </w:rPr>
        <w:t xml:space="preserve">(TRAs) as a means of characterizing the maturity of new technologies </w:t>
      </w:r>
      <w:r>
        <w:rPr>
          <w:rFonts w:ascii="Times New Roman" w:eastAsia="Calibri" w:hAnsi="Times New Roman" w:cs="Times New Roman"/>
          <w:iCs/>
          <w:sz w:val="24"/>
          <w:szCs w:val="24"/>
        </w:rPr>
        <w:t>and summarized</w:t>
      </w:r>
      <w:r w:rsidR="00205D96">
        <w:rPr>
          <w:rFonts w:ascii="Times New Roman" w:eastAsia="Calibri" w:hAnsi="Times New Roman" w:cs="Times New Roman"/>
          <w:iCs/>
          <w:sz w:val="24"/>
          <w:szCs w:val="24"/>
        </w:rPr>
        <w:t xml:space="preserve"> the history of the technology readiness level (TRL) scale first developed and used by the National Aeronautics and Space Administration (NASA) and later </w:t>
      </w:r>
      <w:r w:rsidR="00087E56">
        <w:rPr>
          <w:rFonts w:ascii="Times New Roman" w:eastAsia="Calibri" w:hAnsi="Times New Roman" w:cs="Times New Roman"/>
          <w:iCs/>
          <w:sz w:val="24"/>
          <w:szCs w:val="24"/>
        </w:rPr>
        <w:t xml:space="preserve">adapted and </w:t>
      </w:r>
      <w:r w:rsidR="00205D96">
        <w:rPr>
          <w:rFonts w:ascii="Times New Roman" w:eastAsia="Calibri" w:hAnsi="Times New Roman" w:cs="Times New Roman"/>
          <w:iCs/>
          <w:sz w:val="24"/>
          <w:szCs w:val="24"/>
        </w:rPr>
        <w:t>adopted</w:t>
      </w:r>
      <w:r w:rsidR="00087E56">
        <w:rPr>
          <w:rFonts w:ascii="Times New Roman" w:eastAsia="Calibri" w:hAnsi="Times New Roman" w:cs="Times New Roman"/>
          <w:iCs/>
          <w:sz w:val="24"/>
          <w:szCs w:val="24"/>
        </w:rPr>
        <w:t xml:space="preserve"> to varying degrees</w:t>
      </w:r>
      <w:r w:rsidR="00205D96">
        <w:rPr>
          <w:rFonts w:ascii="Times New Roman" w:eastAsia="Calibri" w:hAnsi="Times New Roman" w:cs="Times New Roman"/>
          <w:iCs/>
          <w:sz w:val="24"/>
          <w:szCs w:val="24"/>
        </w:rPr>
        <w:t xml:space="preserve"> by other government agencies and</w:t>
      </w:r>
      <w:r w:rsidR="00087E56">
        <w:rPr>
          <w:rFonts w:ascii="Times New Roman" w:eastAsia="Calibri" w:hAnsi="Times New Roman" w:cs="Times New Roman"/>
          <w:iCs/>
          <w:sz w:val="24"/>
          <w:szCs w:val="24"/>
        </w:rPr>
        <w:t xml:space="preserve"> private </w:t>
      </w:r>
      <w:r w:rsidR="00087E56">
        <w:rPr>
          <w:rFonts w:ascii="Times New Roman" w:eastAsia="Calibri" w:hAnsi="Times New Roman" w:cs="Times New Roman"/>
          <w:iCs/>
          <w:sz w:val="24"/>
          <w:szCs w:val="24"/>
        </w:rPr>
        <w:lastRenderedPageBreak/>
        <w:t>sector organizations.  The aut</w:t>
      </w:r>
      <w:r>
        <w:rPr>
          <w:rFonts w:ascii="Times New Roman" w:eastAsia="Calibri" w:hAnsi="Times New Roman" w:cs="Times New Roman"/>
          <w:iCs/>
          <w:sz w:val="24"/>
          <w:szCs w:val="24"/>
        </w:rPr>
        <w:t>hor described</w:t>
      </w:r>
      <w:r w:rsidR="00087E56">
        <w:rPr>
          <w:rFonts w:ascii="Times New Roman" w:eastAsia="Calibri" w:hAnsi="Times New Roman" w:cs="Times New Roman"/>
          <w:iCs/>
          <w:sz w:val="24"/>
          <w:szCs w:val="24"/>
        </w:rPr>
        <w:t xml:space="preserve"> in some detail the TRL scale that NASA employs</w:t>
      </w:r>
      <w:r w:rsidR="002054F1">
        <w:rPr>
          <w:rFonts w:ascii="Times New Roman" w:eastAsia="Calibri" w:hAnsi="Times New Roman" w:cs="Times New Roman"/>
          <w:iCs/>
          <w:sz w:val="24"/>
          <w:szCs w:val="24"/>
        </w:rPr>
        <w:t>, which is an ordinal scale</w:t>
      </w:r>
      <w:r w:rsidR="00087E56">
        <w:rPr>
          <w:rFonts w:ascii="Times New Roman" w:eastAsia="Calibri" w:hAnsi="Times New Roman" w:cs="Times New Roman"/>
          <w:iCs/>
          <w:sz w:val="24"/>
          <w:szCs w:val="24"/>
        </w:rPr>
        <w:t>.  According to the author, being able to assess readiness and risk at key points in the life cycle of a program is important to system and technology managers in government agencies s</w:t>
      </w:r>
      <w:r>
        <w:rPr>
          <w:rFonts w:ascii="Times New Roman" w:eastAsia="Calibri" w:hAnsi="Times New Roman" w:cs="Times New Roman"/>
          <w:iCs/>
          <w:sz w:val="24"/>
          <w:szCs w:val="24"/>
        </w:rPr>
        <w:t>uch as NASA.  The article provided</w:t>
      </w:r>
      <w:r w:rsidR="00087E56">
        <w:rPr>
          <w:rFonts w:ascii="Times New Roman" w:eastAsia="Calibri" w:hAnsi="Times New Roman" w:cs="Times New Roman"/>
          <w:iCs/>
          <w:sz w:val="24"/>
          <w:szCs w:val="24"/>
        </w:rPr>
        <w:t xml:space="preserve"> a normative discussion of how </w:t>
      </w:r>
      <w:r w:rsidR="00485EDA">
        <w:rPr>
          <w:rFonts w:ascii="Times New Roman" w:eastAsia="Calibri" w:hAnsi="Times New Roman" w:cs="Times New Roman"/>
          <w:iCs/>
          <w:sz w:val="24"/>
          <w:szCs w:val="24"/>
        </w:rPr>
        <w:t xml:space="preserve">government agencies should use </w:t>
      </w:r>
      <w:r w:rsidR="00087E56">
        <w:rPr>
          <w:rFonts w:ascii="Times New Roman" w:eastAsia="Calibri" w:hAnsi="Times New Roman" w:cs="Times New Roman"/>
          <w:iCs/>
          <w:sz w:val="24"/>
          <w:szCs w:val="24"/>
        </w:rPr>
        <w:t>TRAs and TRLs.</w:t>
      </w:r>
      <w:r w:rsidR="00485EDA">
        <w:rPr>
          <w:rFonts w:ascii="Times New Roman" w:eastAsia="Calibri" w:hAnsi="Times New Roman" w:cs="Times New Roman"/>
          <w:iCs/>
          <w:sz w:val="24"/>
          <w:szCs w:val="24"/>
        </w:rPr>
        <w:t xml:space="preserve">  The autho</w:t>
      </w:r>
      <w:r>
        <w:rPr>
          <w:rFonts w:ascii="Times New Roman" w:eastAsia="Calibri" w:hAnsi="Times New Roman" w:cs="Times New Roman"/>
          <w:iCs/>
          <w:sz w:val="24"/>
          <w:szCs w:val="24"/>
        </w:rPr>
        <w:t>r specifically suggested</w:t>
      </w:r>
      <w:r w:rsidR="005805B7">
        <w:rPr>
          <w:rFonts w:ascii="Times New Roman" w:eastAsia="Calibri" w:hAnsi="Times New Roman" w:cs="Times New Roman"/>
          <w:iCs/>
          <w:sz w:val="24"/>
          <w:szCs w:val="24"/>
        </w:rPr>
        <w:t xml:space="preserve"> that</w:t>
      </w:r>
      <w:r w:rsidR="00485EDA">
        <w:rPr>
          <w:rFonts w:ascii="Times New Roman" w:eastAsia="Calibri" w:hAnsi="Times New Roman" w:cs="Times New Roman"/>
          <w:iCs/>
          <w:sz w:val="24"/>
          <w:szCs w:val="24"/>
        </w:rPr>
        <w:t xml:space="preserve"> funding at TRL-3 is </w:t>
      </w:r>
      <w:r w:rsidR="005805B7">
        <w:rPr>
          <w:rFonts w:ascii="Times New Roman" w:eastAsia="Calibri" w:hAnsi="Times New Roman" w:cs="Times New Roman"/>
          <w:iCs/>
          <w:sz w:val="24"/>
          <w:szCs w:val="24"/>
        </w:rPr>
        <w:t xml:space="preserve">unlikely to come from most types of funding sources available to private sector ventures because of </w:t>
      </w:r>
      <w:r w:rsidR="002054F1">
        <w:rPr>
          <w:rFonts w:ascii="Times New Roman" w:eastAsia="Calibri" w:hAnsi="Times New Roman" w:cs="Times New Roman"/>
          <w:iCs/>
          <w:sz w:val="24"/>
          <w:szCs w:val="24"/>
        </w:rPr>
        <w:t xml:space="preserve">the </w:t>
      </w:r>
      <w:r w:rsidR="005805B7">
        <w:rPr>
          <w:rFonts w:ascii="Times New Roman" w:eastAsia="Calibri" w:hAnsi="Times New Roman" w:cs="Times New Roman"/>
          <w:iCs/>
          <w:sz w:val="24"/>
          <w:szCs w:val="24"/>
        </w:rPr>
        <w:t>relatively high risk and long lead times required for projects at this stage of d</w:t>
      </w:r>
      <w:r>
        <w:rPr>
          <w:rFonts w:ascii="Times New Roman" w:eastAsia="Calibri" w:hAnsi="Times New Roman" w:cs="Times New Roman"/>
          <w:iCs/>
          <w:sz w:val="24"/>
          <w:szCs w:val="24"/>
        </w:rPr>
        <w:t>evelopment.  Moreover, he offered</w:t>
      </w:r>
      <w:r w:rsidR="005805B7">
        <w:rPr>
          <w:rFonts w:ascii="Times New Roman" w:eastAsia="Calibri" w:hAnsi="Times New Roman" w:cs="Times New Roman"/>
          <w:iCs/>
          <w:sz w:val="24"/>
          <w:szCs w:val="24"/>
        </w:rPr>
        <w:t xml:space="preserve"> the opinion that funding at TRL-4 and greater could be obtained from funding sources available to private sector ventures because of reduced risk and lead times.  However, anecdotal evidence </w:t>
      </w:r>
      <w:r>
        <w:rPr>
          <w:rFonts w:ascii="Times New Roman" w:eastAsia="Calibri" w:hAnsi="Times New Roman" w:cs="Times New Roman"/>
          <w:iCs/>
          <w:sz w:val="24"/>
          <w:szCs w:val="24"/>
        </w:rPr>
        <w:t>and other data suggest</w:t>
      </w:r>
      <w:r w:rsidR="005805B7">
        <w:rPr>
          <w:rFonts w:ascii="Times New Roman" w:eastAsia="Calibri" w:hAnsi="Times New Roman" w:cs="Times New Roman"/>
          <w:iCs/>
          <w:sz w:val="24"/>
          <w:szCs w:val="24"/>
        </w:rPr>
        <w:t xml:space="preserve"> that this is not </w:t>
      </w:r>
      <w:r>
        <w:rPr>
          <w:rFonts w:ascii="Times New Roman" w:eastAsia="Calibri" w:hAnsi="Times New Roman" w:cs="Times New Roman"/>
          <w:iCs/>
          <w:sz w:val="24"/>
          <w:szCs w:val="24"/>
        </w:rPr>
        <w:t xml:space="preserve">necessarily </w:t>
      </w:r>
      <w:r w:rsidR="005805B7">
        <w:rPr>
          <w:rFonts w:ascii="Times New Roman" w:eastAsia="Calibri" w:hAnsi="Times New Roman" w:cs="Times New Roman"/>
          <w:iCs/>
          <w:sz w:val="24"/>
          <w:szCs w:val="24"/>
        </w:rPr>
        <w:t>the case.  This source is directly related to the proposed dissertation study.  It</w:t>
      </w:r>
      <w:r w:rsidR="00B929BD">
        <w:rPr>
          <w:rFonts w:ascii="Times New Roman" w:eastAsia="Calibri" w:hAnsi="Times New Roman" w:cs="Times New Roman"/>
          <w:iCs/>
          <w:sz w:val="24"/>
          <w:szCs w:val="24"/>
        </w:rPr>
        <w:t xml:space="preserve"> provides relevant insight into</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the challenges of</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operationalizing</w:t>
      </w:r>
      <w:r w:rsidR="005805B7">
        <w:rPr>
          <w:rFonts w:ascii="Times New Roman" w:eastAsia="Calibri" w:hAnsi="Times New Roman" w:cs="Times New Roman"/>
          <w:iCs/>
          <w:sz w:val="24"/>
          <w:szCs w:val="24"/>
        </w:rPr>
        <w:t xml:space="preserve"> and </w:t>
      </w:r>
      <w:r w:rsidR="00B929BD">
        <w:rPr>
          <w:rFonts w:ascii="Times New Roman" w:eastAsia="Calibri" w:hAnsi="Times New Roman" w:cs="Times New Roman"/>
          <w:iCs/>
          <w:sz w:val="24"/>
          <w:szCs w:val="24"/>
        </w:rPr>
        <w:t>measuring</w:t>
      </w:r>
      <w:r w:rsidR="005805B7">
        <w:rPr>
          <w:rFonts w:ascii="Times New Roman" w:eastAsia="Calibri" w:hAnsi="Times New Roman" w:cs="Times New Roman"/>
          <w:iCs/>
          <w:sz w:val="24"/>
          <w:szCs w:val="24"/>
        </w:rPr>
        <w:t xml:space="preserve"> development </w:t>
      </w:r>
      <w:commentRangeStart w:id="18"/>
      <w:r w:rsidR="005805B7">
        <w:rPr>
          <w:rFonts w:ascii="Times New Roman" w:eastAsia="Calibri" w:hAnsi="Times New Roman" w:cs="Times New Roman"/>
          <w:iCs/>
          <w:sz w:val="24"/>
          <w:szCs w:val="24"/>
        </w:rPr>
        <w:t>stage</w:t>
      </w:r>
      <w:commentRangeEnd w:id="18"/>
      <w:r w:rsidR="00323462">
        <w:rPr>
          <w:rStyle w:val="CommentReference"/>
        </w:rPr>
        <w:commentReference w:id="18"/>
      </w:r>
      <w:r w:rsidR="005805B7">
        <w:rPr>
          <w:rFonts w:ascii="Times New Roman" w:eastAsia="Calibri" w:hAnsi="Times New Roman" w:cs="Times New Roman"/>
          <w:iCs/>
          <w:sz w:val="24"/>
          <w:szCs w:val="24"/>
        </w:rPr>
        <w:t>.</w:t>
      </w:r>
    </w:p>
    <w:p w14:paraId="06DE24AF" w14:textId="77777777" w:rsidR="000D679D" w:rsidRDefault="000D679D" w:rsidP="007309D9">
      <w:pPr>
        <w:spacing w:line="480" w:lineRule="auto"/>
        <w:ind w:left="720" w:hanging="720"/>
        <w:rPr>
          <w:rFonts w:ascii="Times New Roman" w:eastAsia="Calibri" w:hAnsi="Times New Roman" w:cs="Times New Roman"/>
          <w:iCs/>
          <w:sz w:val="24"/>
          <w:szCs w:val="24"/>
        </w:rPr>
      </w:pPr>
      <w:r w:rsidRPr="000D679D">
        <w:rPr>
          <w:rFonts w:ascii="Times New Roman" w:eastAsia="Calibri" w:hAnsi="Times New Roman" w:cs="Times New Roman"/>
          <w:iCs/>
          <w:sz w:val="24"/>
          <w:szCs w:val="24"/>
        </w:rPr>
        <w:t xml:space="preserve">Maslow, A. H. (1943). A theory of human motivation. </w:t>
      </w:r>
      <w:r w:rsidRPr="000D679D">
        <w:rPr>
          <w:rFonts w:ascii="Times New Roman" w:eastAsia="Calibri" w:hAnsi="Times New Roman" w:cs="Times New Roman"/>
          <w:i/>
          <w:iCs/>
          <w:sz w:val="24"/>
          <w:szCs w:val="24"/>
        </w:rPr>
        <w:t>Psychological review, 50</w:t>
      </w:r>
      <w:r w:rsidRPr="000D679D">
        <w:rPr>
          <w:rFonts w:ascii="Times New Roman" w:eastAsia="Calibri" w:hAnsi="Times New Roman" w:cs="Times New Roman"/>
          <w:iCs/>
          <w:sz w:val="24"/>
          <w:szCs w:val="24"/>
        </w:rPr>
        <w:t>(4), 370-395.</w:t>
      </w:r>
    </w:p>
    <w:p w14:paraId="13320ED7" w14:textId="77777777" w:rsidR="000D679D" w:rsidRDefault="000D679D" w:rsidP="000D679D">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w:t>
      </w:r>
      <w:r w:rsidR="000730FA">
        <w:rPr>
          <w:rFonts w:ascii="Times New Roman" w:eastAsia="Calibri" w:hAnsi="Times New Roman" w:cs="Times New Roman"/>
          <w:iCs/>
          <w:sz w:val="24"/>
          <w:szCs w:val="24"/>
        </w:rPr>
        <w:t xml:space="preserve">describes a positive theory of motivation that was derived primarily from clinical experience.  </w:t>
      </w:r>
      <w:r w:rsidR="009C7E0A">
        <w:rPr>
          <w:rFonts w:ascii="Times New Roman" w:eastAsia="Calibri" w:hAnsi="Times New Roman" w:cs="Times New Roman"/>
          <w:iCs/>
          <w:sz w:val="24"/>
          <w:szCs w:val="24"/>
        </w:rPr>
        <w:t>It is a seminal work in the field of psychology.  The author noted</w:t>
      </w:r>
      <w:r w:rsidR="000730FA">
        <w:rPr>
          <w:rFonts w:ascii="Times New Roman" w:eastAsia="Calibri" w:hAnsi="Times New Roman" w:cs="Times New Roman"/>
          <w:iCs/>
          <w:sz w:val="24"/>
          <w:szCs w:val="24"/>
        </w:rPr>
        <w:t xml:space="preserve"> that there is a difference between motivation and behavior.  </w:t>
      </w:r>
      <w:r w:rsidR="00C0084F">
        <w:rPr>
          <w:rFonts w:ascii="Times New Roman" w:eastAsia="Calibri" w:hAnsi="Times New Roman" w:cs="Times New Roman"/>
          <w:iCs/>
          <w:sz w:val="24"/>
          <w:szCs w:val="24"/>
        </w:rPr>
        <w:t xml:space="preserve">All behavior is determined. </w:t>
      </w:r>
      <w:r w:rsidR="009C7E0A">
        <w:rPr>
          <w:rFonts w:ascii="Times New Roman" w:eastAsia="Calibri" w:hAnsi="Times New Roman" w:cs="Times New Roman"/>
          <w:iCs/>
          <w:sz w:val="24"/>
          <w:szCs w:val="24"/>
        </w:rPr>
        <w:t xml:space="preserve"> </w:t>
      </w:r>
      <w:r w:rsidR="00C0084F">
        <w:rPr>
          <w:rFonts w:ascii="Times New Roman" w:eastAsia="Calibri" w:hAnsi="Times New Roman" w:cs="Times New Roman"/>
          <w:iCs/>
          <w:sz w:val="24"/>
          <w:szCs w:val="24"/>
        </w:rPr>
        <w:t>Motivation often determines</w:t>
      </w:r>
      <w:r w:rsidR="000730FA">
        <w:rPr>
          <w:rFonts w:ascii="Times New Roman" w:eastAsia="Calibri" w:hAnsi="Times New Roman" w:cs="Times New Roman"/>
          <w:iCs/>
          <w:sz w:val="24"/>
          <w:szCs w:val="24"/>
        </w:rPr>
        <w:t xml:space="preserve"> behavior but not all behavior is motivated; </w:t>
      </w:r>
      <w:r w:rsidR="000334DE">
        <w:rPr>
          <w:rFonts w:ascii="Times New Roman" w:eastAsia="Calibri" w:hAnsi="Times New Roman" w:cs="Times New Roman"/>
          <w:iCs/>
          <w:sz w:val="24"/>
          <w:szCs w:val="24"/>
        </w:rPr>
        <w:t xml:space="preserve">human </w:t>
      </w:r>
      <w:r w:rsidR="000730FA">
        <w:rPr>
          <w:rFonts w:ascii="Times New Roman" w:eastAsia="Calibri" w:hAnsi="Times New Roman" w:cs="Times New Roman"/>
          <w:iCs/>
          <w:sz w:val="24"/>
          <w:szCs w:val="24"/>
        </w:rPr>
        <w:t>behavior can be determined completely by external stimuli.</w:t>
      </w:r>
      <w:r w:rsidR="00AA21FA">
        <w:rPr>
          <w:rFonts w:ascii="Times New Roman" w:eastAsia="Calibri" w:hAnsi="Times New Roman" w:cs="Times New Roman"/>
          <w:iCs/>
          <w:sz w:val="24"/>
          <w:szCs w:val="24"/>
        </w:rPr>
        <w:t xml:space="preserve">  </w:t>
      </w:r>
      <w:r w:rsidR="00C0084F">
        <w:rPr>
          <w:rFonts w:ascii="Times New Roman" w:eastAsia="Calibri" w:hAnsi="Times New Roman" w:cs="Times New Roman"/>
          <w:iCs/>
          <w:sz w:val="24"/>
          <w:szCs w:val="24"/>
        </w:rPr>
        <w:t xml:space="preserve">Moreover, human behavior is generally subject to the influence of multiple determinants, including multiple motivations.  </w:t>
      </w:r>
      <w:r w:rsidR="00B052A9">
        <w:rPr>
          <w:rFonts w:ascii="Times New Roman" w:eastAsia="Calibri" w:hAnsi="Times New Roman" w:cs="Times New Roman"/>
          <w:iCs/>
          <w:sz w:val="24"/>
          <w:szCs w:val="24"/>
        </w:rPr>
        <w:t>The author presented</w:t>
      </w:r>
      <w:r w:rsidR="00AA21FA">
        <w:rPr>
          <w:rFonts w:ascii="Times New Roman" w:eastAsia="Calibri" w:hAnsi="Times New Roman" w:cs="Times New Roman"/>
          <w:iCs/>
          <w:sz w:val="24"/>
          <w:szCs w:val="24"/>
        </w:rPr>
        <w:t xml:space="preserve"> a hierarchy of basic needs that motivate behavior in humans.  The hierarchy </w:t>
      </w:r>
      <w:r w:rsidR="000334DE">
        <w:rPr>
          <w:rFonts w:ascii="Times New Roman" w:eastAsia="Calibri" w:hAnsi="Times New Roman" w:cs="Times New Roman"/>
          <w:iCs/>
          <w:sz w:val="24"/>
          <w:szCs w:val="24"/>
        </w:rPr>
        <w:t>of basic needs</w:t>
      </w:r>
      <w:r w:rsidR="00B052A9">
        <w:rPr>
          <w:rFonts w:ascii="Times New Roman" w:eastAsia="Calibri" w:hAnsi="Times New Roman" w:cs="Times New Roman"/>
          <w:iCs/>
          <w:sz w:val="24"/>
          <w:szCs w:val="24"/>
        </w:rPr>
        <w:t xml:space="preserve">, from </w:t>
      </w:r>
      <w:r w:rsidR="00B052A9">
        <w:rPr>
          <w:rFonts w:ascii="Times New Roman" w:eastAsia="Calibri" w:hAnsi="Times New Roman" w:cs="Times New Roman"/>
          <w:iCs/>
          <w:sz w:val="24"/>
          <w:szCs w:val="24"/>
        </w:rPr>
        <w:lastRenderedPageBreak/>
        <w:t>lowest level to highest level,</w:t>
      </w:r>
      <w:r w:rsidR="000334DE">
        <w:rPr>
          <w:rFonts w:ascii="Times New Roman" w:eastAsia="Calibri" w:hAnsi="Times New Roman" w:cs="Times New Roman"/>
          <w:iCs/>
          <w:sz w:val="24"/>
          <w:szCs w:val="24"/>
        </w:rPr>
        <w:t xml:space="preserve"> is categorized as physiological</w:t>
      </w:r>
      <w:r w:rsidR="00AA21FA">
        <w:rPr>
          <w:rFonts w:ascii="Times New Roman" w:eastAsia="Calibri" w:hAnsi="Times New Roman" w:cs="Times New Roman"/>
          <w:iCs/>
          <w:sz w:val="24"/>
          <w:szCs w:val="24"/>
        </w:rPr>
        <w:t xml:space="preserve">, safety, love, esteem, and self-actualization.  </w:t>
      </w:r>
      <w:r w:rsidR="00346FCD">
        <w:rPr>
          <w:rFonts w:ascii="Times New Roman" w:eastAsia="Calibri" w:hAnsi="Times New Roman" w:cs="Times New Roman"/>
          <w:iCs/>
          <w:sz w:val="24"/>
          <w:szCs w:val="24"/>
        </w:rPr>
        <w:t xml:space="preserve">Although </w:t>
      </w:r>
      <w:r w:rsidR="000334DE">
        <w:rPr>
          <w:rFonts w:ascii="Times New Roman" w:eastAsia="Calibri" w:hAnsi="Times New Roman" w:cs="Times New Roman"/>
          <w:iCs/>
          <w:sz w:val="24"/>
          <w:szCs w:val="24"/>
        </w:rPr>
        <w:t xml:space="preserve">this is the general order of predominance and </w:t>
      </w:r>
      <w:r w:rsidR="00346FCD">
        <w:rPr>
          <w:rFonts w:ascii="Times New Roman" w:eastAsia="Calibri" w:hAnsi="Times New Roman" w:cs="Times New Roman"/>
          <w:iCs/>
          <w:sz w:val="24"/>
          <w:szCs w:val="24"/>
        </w:rPr>
        <w:t>there is a certain degree o</w:t>
      </w:r>
      <w:r w:rsidR="000334DE">
        <w:rPr>
          <w:rFonts w:ascii="Times New Roman" w:eastAsia="Calibri" w:hAnsi="Times New Roman" w:cs="Times New Roman"/>
          <w:iCs/>
          <w:sz w:val="24"/>
          <w:szCs w:val="24"/>
        </w:rPr>
        <w:t>f fixedness in the hierarchy</w:t>
      </w:r>
      <w:r w:rsidR="00346FCD">
        <w:rPr>
          <w:rFonts w:ascii="Times New Roman" w:eastAsia="Calibri" w:hAnsi="Times New Roman" w:cs="Times New Roman"/>
          <w:iCs/>
          <w:sz w:val="24"/>
          <w:szCs w:val="24"/>
        </w:rPr>
        <w:t>, the</w:t>
      </w:r>
      <w:r w:rsidR="00B052A9">
        <w:rPr>
          <w:rFonts w:ascii="Times New Roman" w:eastAsia="Calibri" w:hAnsi="Times New Roman" w:cs="Times New Roman"/>
          <w:iCs/>
          <w:sz w:val="24"/>
          <w:szCs w:val="24"/>
        </w:rPr>
        <w:t xml:space="preserve"> author pointed</w:t>
      </w:r>
      <w:r w:rsidR="00346FCD">
        <w:rPr>
          <w:rFonts w:ascii="Times New Roman" w:eastAsia="Calibri" w:hAnsi="Times New Roman" w:cs="Times New Roman"/>
          <w:iCs/>
          <w:sz w:val="24"/>
          <w:szCs w:val="24"/>
        </w:rPr>
        <w:t xml:space="preserve"> out that certain conditions can affect the relative positions of </w:t>
      </w:r>
      <w:r w:rsidR="000334DE">
        <w:rPr>
          <w:rFonts w:ascii="Times New Roman" w:eastAsia="Calibri" w:hAnsi="Times New Roman" w:cs="Times New Roman"/>
          <w:iCs/>
          <w:sz w:val="24"/>
          <w:szCs w:val="24"/>
        </w:rPr>
        <w:t xml:space="preserve">basic </w:t>
      </w:r>
      <w:r w:rsidR="00346FCD">
        <w:rPr>
          <w:rFonts w:ascii="Times New Roman" w:eastAsia="Calibri" w:hAnsi="Times New Roman" w:cs="Times New Roman"/>
          <w:iCs/>
          <w:sz w:val="24"/>
          <w:szCs w:val="24"/>
        </w:rPr>
        <w:t xml:space="preserve">needs in the hierarchy.  </w:t>
      </w:r>
      <w:r w:rsidR="00AA21FA">
        <w:rPr>
          <w:rFonts w:ascii="Times New Roman" w:eastAsia="Calibri" w:hAnsi="Times New Roman" w:cs="Times New Roman"/>
          <w:iCs/>
          <w:sz w:val="24"/>
          <w:szCs w:val="24"/>
        </w:rPr>
        <w:t>According to the author, there are also pre-conditions for these basic needs</w:t>
      </w:r>
      <w:r w:rsidR="00C0084F">
        <w:rPr>
          <w:rFonts w:ascii="Times New Roman" w:eastAsia="Calibri" w:hAnsi="Times New Roman" w:cs="Times New Roman"/>
          <w:iCs/>
          <w:sz w:val="24"/>
          <w:szCs w:val="24"/>
        </w:rPr>
        <w:t xml:space="preserve"> (such as freedom of expression)</w:t>
      </w:r>
      <w:r w:rsidR="00AA21FA">
        <w:rPr>
          <w:rFonts w:ascii="Times New Roman" w:eastAsia="Calibri" w:hAnsi="Times New Roman" w:cs="Times New Roman"/>
          <w:iCs/>
          <w:sz w:val="24"/>
          <w:szCs w:val="24"/>
        </w:rPr>
        <w:t>, which if threatened tend to motivate human be</w:t>
      </w:r>
      <w:r w:rsidR="000334DE">
        <w:rPr>
          <w:rFonts w:ascii="Times New Roman" w:eastAsia="Calibri" w:hAnsi="Times New Roman" w:cs="Times New Roman"/>
          <w:iCs/>
          <w:sz w:val="24"/>
          <w:szCs w:val="24"/>
        </w:rPr>
        <w:t>havior in much the same way</w:t>
      </w:r>
      <w:r w:rsidR="00AA21FA">
        <w:rPr>
          <w:rFonts w:ascii="Times New Roman" w:eastAsia="Calibri" w:hAnsi="Times New Roman" w:cs="Times New Roman"/>
          <w:iCs/>
          <w:sz w:val="24"/>
          <w:szCs w:val="24"/>
        </w:rPr>
        <w:t xml:space="preserve"> as the lack of fulfillment of basic needs.  </w:t>
      </w:r>
      <w:r w:rsidR="00C0084F">
        <w:rPr>
          <w:rFonts w:ascii="Times New Roman" w:eastAsia="Calibri" w:hAnsi="Times New Roman" w:cs="Times New Roman"/>
          <w:iCs/>
          <w:sz w:val="24"/>
          <w:szCs w:val="24"/>
        </w:rPr>
        <w:t>According t</w:t>
      </w:r>
      <w:r w:rsidR="00B052A9">
        <w:rPr>
          <w:rFonts w:ascii="Times New Roman" w:eastAsia="Calibri" w:hAnsi="Times New Roman" w:cs="Times New Roman"/>
          <w:iCs/>
          <w:sz w:val="24"/>
          <w:szCs w:val="24"/>
        </w:rPr>
        <w:t>o the theory the author presented</w:t>
      </w:r>
      <w:r w:rsidR="00C0084F">
        <w:rPr>
          <w:rFonts w:ascii="Times New Roman" w:eastAsia="Calibri" w:hAnsi="Times New Roman" w:cs="Times New Roman"/>
          <w:iCs/>
          <w:sz w:val="24"/>
          <w:szCs w:val="24"/>
        </w:rPr>
        <w:t xml:space="preserve">, the most predominant needs tend to exert the </w:t>
      </w:r>
      <w:r w:rsidR="000334DE">
        <w:rPr>
          <w:rFonts w:ascii="Times New Roman" w:eastAsia="Calibri" w:hAnsi="Times New Roman" w:cs="Times New Roman"/>
          <w:iCs/>
          <w:sz w:val="24"/>
          <w:szCs w:val="24"/>
        </w:rPr>
        <w:t>greatest</w:t>
      </w:r>
      <w:r w:rsidR="00C0084F">
        <w:rPr>
          <w:rFonts w:ascii="Times New Roman" w:eastAsia="Calibri" w:hAnsi="Times New Roman" w:cs="Times New Roman"/>
          <w:iCs/>
          <w:sz w:val="24"/>
          <w:szCs w:val="24"/>
        </w:rPr>
        <w:t xml:space="preserve"> influence on the behavior of an individual.  As more predominant needs are </w:t>
      </w:r>
      <w:proofErr w:type="gramStart"/>
      <w:r w:rsidR="00C0084F">
        <w:rPr>
          <w:rFonts w:ascii="Times New Roman" w:eastAsia="Calibri" w:hAnsi="Times New Roman" w:cs="Times New Roman"/>
          <w:iCs/>
          <w:sz w:val="24"/>
          <w:szCs w:val="24"/>
        </w:rPr>
        <w:t>satisfied</w:t>
      </w:r>
      <w:proofErr w:type="gramEnd"/>
      <w:r w:rsidR="00C0084F">
        <w:rPr>
          <w:rFonts w:ascii="Times New Roman" w:eastAsia="Calibri" w:hAnsi="Times New Roman" w:cs="Times New Roman"/>
          <w:iCs/>
          <w:sz w:val="24"/>
          <w:szCs w:val="24"/>
        </w:rPr>
        <w:t xml:space="preserve"> they influence behavior to a lesser degree and l</w:t>
      </w:r>
      <w:r w:rsidR="000334DE">
        <w:rPr>
          <w:rFonts w:ascii="Times New Roman" w:eastAsia="Calibri" w:hAnsi="Times New Roman" w:cs="Times New Roman"/>
          <w:iCs/>
          <w:sz w:val="24"/>
          <w:szCs w:val="24"/>
        </w:rPr>
        <w:t>ess predominant needs exert greater</w:t>
      </w:r>
      <w:r w:rsidR="00C0084F">
        <w:rPr>
          <w:rFonts w:ascii="Times New Roman" w:eastAsia="Calibri" w:hAnsi="Times New Roman" w:cs="Times New Roman"/>
          <w:iCs/>
          <w:sz w:val="24"/>
          <w:szCs w:val="24"/>
        </w:rPr>
        <w:t xml:space="preserve"> influence on the behavior of an individual.  Consequently, one can consider a need that is significantly satisfied as being non-existent when trying to understand what actually motivates </w:t>
      </w:r>
      <w:r w:rsidR="000334DE">
        <w:rPr>
          <w:rFonts w:ascii="Times New Roman" w:eastAsia="Calibri" w:hAnsi="Times New Roman" w:cs="Times New Roman"/>
          <w:iCs/>
          <w:sz w:val="24"/>
          <w:szCs w:val="24"/>
        </w:rPr>
        <w:t xml:space="preserve">human </w:t>
      </w:r>
      <w:r w:rsidR="00C0084F">
        <w:rPr>
          <w:rFonts w:ascii="Times New Roman" w:eastAsia="Calibri" w:hAnsi="Times New Roman" w:cs="Times New Roman"/>
          <w:iCs/>
          <w:sz w:val="24"/>
          <w:szCs w:val="24"/>
        </w:rPr>
        <w:t xml:space="preserve">behavior. </w:t>
      </w:r>
      <w:r w:rsidR="00E62CDE">
        <w:rPr>
          <w:rFonts w:ascii="Times New Roman" w:eastAsia="Calibri" w:hAnsi="Times New Roman" w:cs="Times New Roman"/>
          <w:iCs/>
          <w:sz w:val="24"/>
          <w:szCs w:val="24"/>
        </w:rPr>
        <w:t xml:space="preserve"> In the current state of civilization and under normal conditions, the most predominant basic needs (physiological, safety, love) tend to be significantly satisfied.  As such, esteem and self-actualization needs are the primary motivators of human behaviors.  This article is relevant because of the desire to identify a theory of the organization to guide the proposed dissertation study that does not reify the construct of the organization.  As such, the theoretical framework selected for the proposed dissertation study must somehow account for human behavior </w:t>
      </w:r>
      <w:r w:rsidR="00B052A9">
        <w:rPr>
          <w:rFonts w:ascii="Times New Roman" w:eastAsia="Calibri" w:hAnsi="Times New Roman" w:cs="Times New Roman"/>
          <w:iCs/>
          <w:sz w:val="24"/>
          <w:szCs w:val="24"/>
        </w:rPr>
        <w:t xml:space="preserve">even </w:t>
      </w:r>
      <w:r w:rsidR="00E62CDE">
        <w:rPr>
          <w:rFonts w:ascii="Times New Roman" w:eastAsia="Calibri" w:hAnsi="Times New Roman" w:cs="Times New Roman"/>
          <w:iCs/>
          <w:sz w:val="24"/>
          <w:szCs w:val="24"/>
        </w:rPr>
        <w:t xml:space="preserve">when describing organizational-level </w:t>
      </w:r>
      <w:commentRangeStart w:id="19"/>
      <w:r w:rsidR="00E62CDE">
        <w:rPr>
          <w:rFonts w:ascii="Times New Roman" w:eastAsia="Calibri" w:hAnsi="Times New Roman" w:cs="Times New Roman"/>
          <w:iCs/>
          <w:sz w:val="24"/>
          <w:szCs w:val="24"/>
        </w:rPr>
        <w:t>phenomenon</w:t>
      </w:r>
      <w:commentRangeEnd w:id="19"/>
      <w:r w:rsidR="00C73921">
        <w:rPr>
          <w:rStyle w:val="CommentReference"/>
        </w:rPr>
        <w:commentReference w:id="19"/>
      </w:r>
      <w:r w:rsidR="00E62CDE">
        <w:rPr>
          <w:rFonts w:ascii="Times New Roman" w:eastAsia="Calibri" w:hAnsi="Times New Roman" w:cs="Times New Roman"/>
          <w:iCs/>
          <w:sz w:val="24"/>
          <w:szCs w:val="24"/>
        </w:rPr>
        <w:t>.</w:t>
      </w:r>
    </w:p>
    <w:p w14:paraId="0270099A" w14:textId="77777777" w:rsidR="0002471B" w:rsidRDefault="0002471B" w:rsidP="007309D9">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Mezias</w:t>
      </w:r>
      <w:proofErr w:type="spellEnd"/>
      <w:r>
        <w:rPr>
          <w:rFonts w:ascii="Times New Roman" w:eastAsia="Calibri" w:hAnsi="Times New Roman" w:cs="Times New Roman"/>
          <w:iCs/>
          <w:sz w:val="24"/>
          <w:szCs w:val="24"/>
        </w:rPr>
        <w:t xml:space="preserve">, J. M., &amp; Starbuck, W. H. (2008). Decision making with inaccurate, unreliable data. In </w:t>
      </w:r>
      <w:r w:rsidR="00983222">
        <w:rPr>
          <w:rFonts w:ascii="Times New Roman" w:eastAsia="Calibri" w:hAnsi="Times New Roman" w:cs="Times New Roman"/>
          <w:iCs/>
          <w:sz w:val="24"/>
          <w:szCs w:val="24"/>
        </w:rPr>
        <w:br/>
      </w:r>
      <w:r>
        <w:rPr>
          <w:rFonts w:ascii="Times New Roman" w:eastAsia="Calibri" w:hAnsi="Times New Roman" w:cs="Times New Roman"/>
          <w:iCs/>
          <w:sz w:val="24"/>
          <w:szCs w:val="24"/>
        </w:rPr>
        <w:t xml:space="preserve">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76-96). New York, NY: Oxford University Press. </w:t>
      </w:r>
    </w:p>
    <w:p w14:paraId="1F2D14F7" w14:textId="77777777" w:rsidR="00B3559C" w:rsidRDefault="00850D4F" w:rsidP="00B3559C">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This book chapter discussed</w:t>
      </w:r>
      <w:r w:rsidR="00B3559C">
        <w:rPr>
          <w:rFonts w:ascii="Times New Roman" w:eastAsia="Calibri" w:hAnsi="Times New Roman" w:cs="Times New Roman"/>
          <w:iCs/>
          <w:sz w:val="24"/>
          <w:szCs w:val="24"/>
        </w:rPr>
        <w:t xml:space="preserve"> the effects of inaccurate and unreliable data on decision making in an organizational context.  In establishing the importance of the topic, the authors note</w:t>
      </w:r>
      <w:r>
        <w:rPr>
          <w:rFonts w:ascii="Times New Roman" w:eastAsia="Calibri" w:hAnsi="Times New Roman" w:cs="Times New Roman"/>
          <w:iCs/>
          <w:sz w:val="24"/>
          <w:szCs w:val="24"/>
        </w:rPr>
        <w:t>d</w:t>
      </w:r>
      <w:r w:rsidR="00B3559C">
        <w:rPr>
          <w:rFonts w:ascii="Times New Roman" w:eastAsia="Calibri" w:hAnsi="Times New Roman" w:cs="Times New Roman"/>
          <w:iCs/>
          <w:sz w:val="24"/>
          <w:szCs w:val="24"/>
        </w:rPr>
        <w:t xml:space="preserve"> that a 2004 survey conducted by Waterhouse Coopers of over 200 business organizations in 30 countries across various industries found that more than 50 percent of the 10,640 identified projects failed and that business managers judged only 2.5 percent of the projects to have been completely successful.  </w:t>
      </w:r>
      <w:proofErr w:type="gramStart"/>
      <w:r w:rsidR="00B3559C">
        <w:rPr>
          <w:rFonts w:ascii="Times New Roman" w:eastAsia="Calibri" w:hAnsi="Times New Roman" w:cs="Times New Roman"/>
          <w:iCs/>
          <w:sz w:val="24"/>
          <w:szCs w:val="24"/>
        </w:rPr>
        <w:t>It’s</w:t>
      </w:r>
      <w:proofErr w:type="gramEnd"/>
      <w:r w:rsidR="00B3559C">
        <w:rPr>
          <w:rFonts w:ascii="Times New Roman" w:eastAsia="Calibri" w:hAnsi="Times New Roman" w:cs="Times New Roman"/>
          <w:iCs/>
          <w:sz w:val="24"/>
          <w:szCs w:val="24"/>
        </w:rPr>
        <w:t xml:space="preserve"> reasonable to presume that these statistics would apply</w:t>
      </w:r>
      <w:r>
        <w:rPr>
          <w:rFonts w:ascii="Times New Roman" w:eastAsia="Calibri" w:hAnsi="Times New Roman" w:cs="Times New Roman"/>
          <w:iCs/>
          <w:sz w:val="24"/>
          <w:szCs w:val="24"/>
        </w:rPr>
        <w:t xml:space="preserve"> to</w:t>
      </w:r>
      <w:r w:rsidR="00B3559C">
        <w:rPr>
          <w:rFonts w:ascii="Times New Roman" w:eastAsia="Calibri" w:hAnsi="Times New Roman" w:cs="Times New Roman"/>
          <w:iCs/>
          <w:sz w:val="24"/>
          <w:szCs w:val="24"/>
        </w:rPr>
        <w:t xml:space="preserve"> technology transfer projects as well.  The authors argue</w:t>
      </w:r>
      <w:r>
        <w:rPr>
          <w:rFonts w:ascii="Times New Roman" w:eastAsia="Calibri" w:hAnsi="Times New Roman" w:cs="Times New Roman"/>
          <w:iCs/>
          <w:sz w:val="24"/>
          <w:szCs w:val="24"/>
        </w:rPr>
        <w:t>d</w:t>
      </w:r>
      <w:r w:rsidR="00B3559C">
        <w:rPr>
          <w:rFonts w:ascii="Times New Roman" w:eastAsia="Calibri" w:hAnsi="Times New Roman" w:cs="Times New Roman"/>
          <w:iCs/>
          <w:sz w:val="24"/>
          <w:szCs w:val="24"/>
        </w:rPr>
        <w:t xml:space="preserve"> that decision maker reliance on inaccurate and unreliable data</w:t>
      </w:r>
      <w:r w:rsidR="00C57A73">
        <w:rPr>
          <w:rFonts w:ascii="Times New Roman" w:eastAsia="Calibri" w:hAnsi="Times New Roman" w:cs="Times New Roman"/>
          <w:iCs/>
          <w:sz w:val="24"/>
          <w:szCs w:val="24"/>
        </w:rPr>
        <w:t xml:space="preserve"> are a key factor as to why so many business organizations have such high project failure rates.  According to the authors, inaccurate and unreliable data are generated by inaccuracy of perceptions which is compounded by inaccurate predictions based on this perceptual data.  The authors note</w:t>
      </w:r>
      <w:r w:rsidR="00123DFD">
        <w:rPr>
          <w:rFonts w:ascii="Times New Roman" w:eastAsia="Calibri" w:hAnsi="Times New Roman" w:cs="Times New Roman"/>
          <w:iCs/>
          <w:sz w:val="24"/>
          <w:szCs w:val="24"/>
        </w:rPr>
        <w:t>d</w:t>
      </w:r>
      <w:r w:rsidR="00C57A73">
        <w:rPr>
          <w:rFonts w:ascii="Times New Roman" w:eastAsia="Calibri" w:hAnsi="Times New Roman" w:cs="Times New Roman"/>
          <w:iCs/>
          <w:sz w:val="24"/>
          <w:szCs w:val="24"/>
        </w:rPr>
        <w:t xml:space="preserve"> that research has shown that the perceptions of business managers about variables related to their areas of expertise are no more accurate that the perceptions of business managers with no expertise in those areas.  The authors mention</w:t>
      </w:r>
      <w:r w:rsidR="00123DFD">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in passing the notion of uncertainty avoidance first proposed in 1963 by R. M. </w:t>
      </w:r>
      <w:proofErr w:type="spellStart"/>
      <w:r w:rsidR="00C57A73">
        <w:rPr>
          <w:rFonts w:ascii="Times New Roman" w:eastAsia="Calibri" w:hAnsi="Times New Roman" w:cs="Times New Roman"/>
          <w:iCs/>
          <w:sz w:val="24"/>
          <w:szCs w:val="24"/>
        </w:rPr>
        <w:t>Cyert</w:t>
      </w:r>
      <w:proofErr w:type="spellEnd"/>
      <w:r w:rsidR="00C57A73">
        <w:rPr>
          <w:rFonts w:ascii="Times New Roman" w:eastAsia="Calibri" w:hAnsi="Times New Roman" w:cs="Times New Roman"/>
          <w:iCs/>
          <w:sz w:val="24"/>
          <w:szCs w:val="24"/>
        </w:rPr>
        <w:t xml:space="preserve"> and J. G. March </w:t>
      </w:r>
      <w:r w:rsidR="00032D1C" w:rsidRPr="00032D1C">
        <w:rPr>
          <w:rFonts w:ascii="Times New Roman" w:eastAsia="Calibri" w:hAnsi="Times New Roman" w:cs="Times New Roman"/>
          <w:iCs/>
          <w:sz w:val="24"/>
          <w:szCs w:val="24"/>
        </w:rPr>
        <w:t xml:space="preserve">in </w:t>
      </w:r>
      <w:r w:rsidR="00032D1C" w:rsidRPr="00032D1C">
        <w:rPr>
          <w:rFonts w:ascii="Times New Roman" w:eastAsia="Calibri" w:hAnsi="Times New Roman" w:cs="Times New Roman"/>
          <w:i/>
          <w:iCs/>
          <w:sz w:val="24"/>
          <w:szCs w:val="24"/>
        </w:rPr>
        <w:t>A Behavioral Theory of the Firm</w:t>
      </w:r>
      <w:r w:rsidR="00032D1C" w:rsidRPr="00032D1C">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and </w:t>
      </w:r>
      <w:r w:rsidR="00C57A73">
        <w:rPr>
          <w:rFonts w:ascii="Times New Roman" w:eastAsia="Calibri" w:hAnsi="Times New Roman" w:cs="Times New Roman"/>
          <w:iCs/>
          <w:sz w:val="24"/>
          <w:szCs w:val="24"/>
        </w:rPr>
        <w:t>not</w:t>
      </w:r>
      <w:r w:rsidR="00032D1C">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that </w:t>
      </w:r>
      <w:r w:rsidR="00123DFD">
        <w:rPr>
          <w:rFonts w:ascii="Times New Roman" w:eastAsia="Calibri" w:hAnsi="Times New Roman" w:cs="Times New Roman"/>
          <w:iCs/>
          <w:sz w:val="24"/>
          <w:szCs w:val="24"/>
        </w:rPr>
        <w:t xml:space="preserve">few studies have examined how organizations go about avoiding uncertainty.  They suggested that the concept of uncertainty avoidance is predominantly employed as a property of culture.  The authors went on to argue that organizational members react to inaccuracy and unreliability in the decision-making process by seeking more data, ignoring contingencies when making predictions, reverting to ideology, creating after the fact justifications for decisions, and pursuing general, long-term goals in an incremental manner.  These potential actions are all </w:t>
      </w:r>
      <w:r w:rsidR="00123DFD">
        <w:rPr>
          <w:rFonts w:ascii="Times New Roman" w:eastAsia="Calibri" w:hAnsi="Times New Roman" w:cs="Times New Roman"/>
          <w:iCs/>
          <w:sz w:val="24"/>
          <w:szCs w:val="24"/>
        </w:rPr>
        <w:lastRenderedPageBreak/>
        <w:t>relevant to examining the potential influence of development stage on technology transfer outcomes</w:t>
      </w:r>
      <w:r w:rsidR="00586218">
        <w:rPr>
          <w:rFonts w:ascii="Times New Roman" w:eastAsia="Calibri" w:hAnsi="Times New Roman" w:cs="Times New Roman"/>
          <w:iCs/>
          <w:sz w:val="24"/>
          <w:szCs w:val="24"/>
        </w:rPr>
        <w:t xml:space="preserve"> and more than likely should be considered when developing the research design</w:t>
      </w:r>
      <w:r w:rsidR="00123DFD">
        <w:rPr>
          <w:rFonts w:ascii="Times New Roman" w:eastAsia="Calibri" w:hAnsi="Times New Roman" w:cs="Times New Roman"/>
          <w:iCs/>
          <w:sz w:val="24"/>
          <w:szCs w:val="24"/>
        </w:rPr>
        <w:t>.  In the context of technology transfer, organization members involved in evaluating an opportunity</w:t>
      </w:r>
      <w:r w:rsidR="00586218">
        <w:rPr>
          <w:rFonts w:ascii="Times New Roman" w:eastAsia="Calibri" w:hAnsi="Times New Roman" w:cs="Times New Roman"/>
          <w:iCs/>
          <w:sz w:val="24"/>
          <w:szCs w:val="24"/>
        </w:rPr>
        <w:t xml:space="preserve"> may use development stage as one </w:t>
      </w:r>
      <w:r w:rsidR="00123DFD">
        <w:rPr>
          <w:rFonts w:ascii="Times New Roman" w:eastAsia="Calibri" w:hAnsi="Times New Roman" w:cs="Times New Roman"/>
          <w:iCs/>
          <w:sz w:val="24"/>
          <w:szCs w:val="24"/>
        </w:rPr>
        <w:t xml:space="preserve">way to pursue uncertainty </w:t>
      </w:r>
      <w:commentRangeStart w:id="20"/>
      <w:r w:rsidR="00123DFD">
        <w:rPr>
          <w:rFonts w:ascii="Times New Roman" w:eastAsia="Calibri" w:hAnsi="Times New Roman" w:cs="Times New Roman"/>
          <w:iCs/>
          <w:sz w:val="24"/>
          <w:szCs w:val="24"/>
        </w:rPr>
        <w:t>avoidance</w:t>
      </w:r>
      <w:commentRangeEnd w:id="20"/>
      <w:r w:rsidR="00C73921">
        <w:rPr>
          <w:rStyle w:val="CommentReference"/>
        </w:rPr>
        <w:commentReference w:id="20"/>
      </w:r>
      <w:r w:rsidR="00123DFD">
        <w:rPr>
          <w:rFonts w:ascii="Times New Roman" w:eastAsia="Calibri" w:hAnsi="Times New Roman" w:cs="Times New Roman"/>
          <w:iCs/>
          <w:sz w:val="24"/>
          <w:szCs w:val="24"/>
        </w:rPr>
        <w:t>.</w:t>
      </w:r>
      <w:r w:rsidR="00586218">
        <w:rPr>
          <w:rFonts w:ascii="Times New Roman" w:eastAsia="Calibri" w:hAnsi="Times New Roman" w:cs="Times New Roman"/>
          <w:iCs/>
          <w:sz w:val="24"/>
          <w:szCs w:val="24"/>
        </w:rPr>
        <w:t xml:space="preserve">  </w:t>
      </w:r>
    </w:p>
    <w:p w14:paraId="1F8A0E2B" w14:textId="77777777" w:rsidR="00B53A52" w:rsidRDefault="00B53A52" w:rsidP="00B53A52">
      <w:pPr>
        <w:spacing w:line="480" w:lineRule="auto"/>
        <w:ind w:left="720" w:hanging="720"/>
        <w:rPr>
          <w:rFonts w:ascii="Times New Roman" w:eastAsia="Calibri" w:hAnsi="Times New Roman" w:cs="Times New Roman"/>
          <w:sz w:val="24"/>
          <w:szCs w:val="24"/>
        </w:rPr>
      </w:pPr>
      <w:r w:rsidRPr="00056818">
        <w:rPr>
          <w:rFonts w:ascii="Times New Roman" w:eastAsia="Calibri" w:hAnsi="Times New Roman" w:cs="Times New Roman"/>
          <w:sz w:val="24"/>
          <w:szCs w:val="24"/>
        </w:rPr>
        <w:t xml:space="preserve">Munteanu, R. (2012). Stage of development and licensing university inventions. </w:t>
      </w:r>
      <w:r w:rsidRPr="00056818">
        <w:rPr>
          <w:rFonts w:ascii="Times New Roman" w:eastAsia="Calibri" w:hAnsi="Times New Roman" w:cs="Times New Roman"/>
          <w:i/>
          <w:iCs/>
          <w:sz w:val="24"/>
          <w:szCs w:val="24"/>
        </w:rPr>
        <w:t>International Journal of Management and Enterprise Development, 12</w:t>
      </w:r>
      <w:r w:rsidRPr="00056818">
        <w:rPr>
          <w:rFonts w:ascii="Times New Roman" w:eastAsia="Calibri" w:hAnsi="Times New Roman" w:cs="Times New Roman"/>
          <w:sz w:val="24"/>
          <w:szCs w:val="24"/>
        </w:rPr>
        <w:t>(1). doi:10.1504/IJMED.2012.046796</w:t>
      </w:r>
    </w:p>
    <w:p w14:paraId="0E4E4836" w14:textId="77777777" w:rsidR="00B53A52" w:rsidRDefault="00B53A52" w:rsidP="00B53A52">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 presented the results of a correlational analysis between the stages of development of inventions and the licensing activity</w:t>
      </w:r>
      <w:r w:rsidRPr="00E272B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of startup and established firms, patent activity of universities, and royalty generation by universities.  The study </w:t>
      </w:r>
      <w:r w:rsidRPr="0000713E">
        <w:rPr>
          <w:rFonts w:ascii="Times New Roman" w:eastAsia="Calibri" w:hAnsi="Times New Roman" w:cs="Times New Roman"/>
          <w:sz w:val="24"/>
          <w:szCs w:val="24"/>
        </w:rPr>
        <w:t xml:space="preserve">used a decidedly economic approach and </w:t>
      </w:r>
      <w:r>
        <w:rPr>
          <w:rFonts w:ascii="Times New Roman" w:eastAsia="Calibri" w:hAnsi="Times New Roman" w:cs="Times New Roman"/>
          <w:sz w:val="24"/>
          <w:szCs w:val="24"/>
        </w:rPr>
        <w:t xml:space="preserve">sought the examine whether comparative advantage or information asymmetries influenced firm decisions to license university-created inventions.  Based on an examination using multinomial logistic regression analysis of a dataset of 700 inventions disclosed to the University of California – San Diego between 1986 and 2003, the author concluded that startup firms were more likely to license early-stage inventions and established firms were more likely to license later-stage inventions.  He argued that these results are consistent with the principle of comparative advantage between startup and established firms.  He put forward that the effects of comparative advantage and information asymmetry on licensing decisions of startup and established firms as possible directions for future research.  This paper is directly related to the proposed examination of the influence of development stage on university technology transfer outcomes.  It elucidates many </w:t>
      </w:r>
      <w:r>
        <w:rPr>
          <w:rFonts w:ascii="Times New Roman" w:eastAsia="Calibri" w:hAnsi="Times New Roman" w:cs="Times New Roman"/>
          <w:sz w:val="24"/>
          <w:szCs w:val="24"/>
        </w:rPr>
        <w:lastRenderedPageBreak/>
        <w:t xml:space="preserve">of the challenges that the proposed dissertation study presents including how to define technology, measure development stage, and identify instances of technology transfer.  </w:t>
      </w:r>
      <w:r w:rsidRPr="0000713E">
        <w:rPr>
          <w:rFonts w:ascii="Times New Roman" w:eastAsia="Calibri" w:hAnsi="Times New Roman" w:cs="Times New Roman"/>
          <w:sz w:val="24"/>
          <w:szCs w:val="24"/>
        </w:rPr>
        <w:t xml:space="preserve">However, this paper does not answer the question of why private sector organizations choose not to pursue the acquisition and use of university-created technologies that appear to align with their mission and objectives even when they appear to have the resources to do so.  Moreover, there are several </w:t>
      </w:r>
      <w:r>
        <w:rPr>
          <w:rFonts w:ascii="Times New Roman" w:eastAsia="Calibri" w:hAnsi="Times New Roman" w:cs="Times New Roman"/>
          <w:sz w:val="24"/>
          <w:szCs w:val="24"/>
        </w:rPr>
        <w:t xml:space="preserve">potential </w:t>
      </w:r>
      <w:r w:rsidRPr="0000713E">
        <w:rPr>
          <w:rFonts w:ascii="Times New Roman" w:eastAsia="Calibri" w:hAnsi="Times New Roman" w:cs="Times New Roman"/>
          <w:sz w:val="24"/>
          <w:szCs w:val="24"/>
        </w:rPr>
        <w:t>confounding factors that the author does not address.</w:t>
      </w:r>
    </w:p>
    <w:p w14:paraId="6C35091F" w14:textId="77777777" w:rsidR="00E82B76" w:rsidRDefault="00E82B76" w:rsidP="0012352C">
      <w:pPr>
        <w:spacing w:line="480" w:lineRule="auto"/>
        <w:ind w:left="720" w:hanging="720"/>
        <w:rPr>
          <w:rFonts w:ascii="Times New Roman" w:eastAsia="Calibri" w:hAnsi="Times New Roman" w:cs="Times New Roman"/>
          <w:iCs/>
          <w:sz w:val="24"/>
          <w:szCs w:val="24"/>
        </w:rPr>
      </w:pPr>
      <w:r w:rsidRPr="00E82B76">
        <w:rPr>
          <w:rFonts w:ascii="Times New Roman" w:eastAsia="Calibri" w:hAnsi="Times New Roman" w:cs="Times New Roman"/>
          <w:iCs/>
          <w:sz w:val="24"/>
          <w:szCs w:val="24"/>
        </w:rPr>
        <w:t xml:space="preserve">Nolte, W. L. (2008). </w:t>
      </w:r>
      <w:r w:rsidRPr="00E82B76">
        <w:rPr>
          <w:rFonts w:ascii="Times New Roman" w:eastAsia="Calibri" w:hAnsi="Times New Roman" w:cs="Times New Roman"/>
          <w:i/>
          <w:iCs/>
          <w:sz w:val="24"/>
          <w:szCs w:val="24"/>
        </w:rPr>
        <w:t xml:space="preserve">Did I ever tell you about the </w:t>
      </w:r>
      <w:proofErr w:type="gramStart"/>
      <w:r w:rsidRPr="00E82B76">
        <w:rPr>
          <w:rFonts w:ascii="Times New Roman" w:eastAsia="Calibri" w:hAnsi="Times New Roman" w:cs="Times New Roman"/>
          <w:i/>
          <w:iCs/>
          <w:sz w:val="24"/>
          <w:szCs w:val="24"/>
        </w:rPr>
        <w:t>whale?:</w:t>
      </w:r>
      <w:proofErr w:type="gramEnd"/>
      <w:r w:rsidRPr="00E82B76">
        <w:rPr>
          <w:rFonts w:ascii="Times New Roman" w:eastAsia="Calibri" w:hAnsi="Times New Roman" w:cs="Times New Roman"/>
          <w:i/>
          <w:iCs/>
          <w:sz w:val="24"/>
          <w:szCs w:val="24"/>
        </w:rPr>
        <w:t xml:space="preserve"> Or measuring technology maturity</w:t>
      </w:r>
      <w:r w:rsidRPr="00E82B76">
        <w:rPr>
          <w:rFonts w:ascii="Times New Roman" w:eastAsia="Calibri" w:hAnsi="Times New Roman" w:cs="Times New Roman"/>
          <w:iCs/>
          <w:sz w:val="24"/>
          <w:szCs w:val="24"/>
        </w:rPr>
        <w:t>. Charlotte, NC: Information Age Publishing.</w:t>
      </w:r>
    </w:p>
    <w:p w14:paraId="49ABCB5E" w14:textId="77777777" w:rsidR="00E82B76" w:rsidRDefault="00E82B76" w:rsidP="00E82B7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w:t>
      </w:r>
      <w:r w:rsidR="003F3BBA">
        <w:rPr>
          <w:rFonts w:ascii="Times New Roman" w:eastAsia="Calibri" w:hAnsi="Times New Roman" w:cs="Times New Roman"/>
          <w:iCs/>
          <w:sz w:val="24"/>
          <w:szCs w:val="24"/>
        </w:rPr>
        <w:t xml:space="preserve"> examined the current state of measuring technolo</w:t>
      </w:r>
      <w:r w:rsidR="00662196">
        <w:rPr>
          <w:rFonts w:ascii="Times New Roman" w:eastAsia="Calibri" w:hAnsi="Times New Roman" w:cs="Times New Roman"/>
          <w:iCs/>
          <w:sz w:val="24"/>
          <w:szCs w:val="24"/>
        </w:rPr>
        <w:t>gy maturity.  The author reviewed</w:t>
      </w:r>
      <w:r w:rsidR="003F3BBA">
        <w:rPr>
          <w:rFonts w:ascii="Times New Roman" w:eastAsia="Calibri" w:hAnsi="Times New Roman" w:cs="Times New Roman"/>
          <w:iCs/>
          <w:sz w:val="24"/>
          <w:szCs w:val="24"/>
        </w:rPr>
        <w:t xml:space="preserve"> the strength and weaknesses of available measures and offer</w:t>
      </w:r>
      <w:r w:rsidR="00662196">
        <w:rPr>
          <w:rFonts w:ascii="Times New Roman" w:eastAsia="Calibri" w:hAnsi="Times New Roman" w:cs="Times New Roman"/>
          <w:iCs/>
          <w:sz w:val="24"/>
          <w:szCs w:val="24"/>
        </w:rPr>
        <w:t>ed</w:t>
      </w:r>
      <w:r w:rsidR="003F3BBA">
        <w:rPr>
          <w:rFonts w:ascii="Times New Roman" w:eastAsia="Calibri" w:hAnsi="Times New Roman" w:cs="Times New Roman"/>
          <w:iCs/>
          <w:sz w:val="24"/>
          <w:szCs w:val="24"/>
        </w:rPr>
        <w:t xml:space="preserve"> a comprehensive technology maturity assessment.  The assessment ins</w:t>
      </w:r>
      <w:r w:rsidR="00662196">
        <w:rPr>
          <w:rFonts w:ascii="Times New Roman" w:eastAsia="Calibri" w:hAnsi="Times New Roman" w:cs="Times New Roman"/>
          <w:iCs/>
          <w:sz w:val="24"/>
          <w:szCs w:val="24"/>
        </w:rPr>
        <w:t>trument that the author proposed</w:t>
      </w:r>
      <w:r w:rsidR="003F3BBA">
        <w:rPr>
          <w:rFonts w:ascii="Times New Roman" w:eastAsia="Calibri" w:hAnsi="Times New Roman" w:cs="Times New Roman"/>
          <w:iCs/>
          <w:sz w:val="24"/>
          <w:szCs w:val="24"/>
        </w:rPr>
        <w:t xml:space="preserve"> seems intended for use by government agencies.  According to the author, the Government Accountability Office (GAO) points to use of immature technologies as the primary cause for cost and schedule overruns in government procurement programs.</w:t>
      </w:r>
      <w:r w:rsidR="004B72D9">
        <w:rPr>
          <w:rFonts w:ascii="Times New Roman" w:eastAsia="Calibri" w:hAnsi="Times New Roman" w:cs="Times New Roman"/>
          <w:iCs/>
          <w:sz w:val="24"/>
          <w:szCs w:val="24"/>
        </w:rPr>
        <w:t xml:space="preserve">  The author</w:t>
      </w:r>
      <w:r w:rsidR="00032152">
        <w:rPr>
          <w:rFonts w:ascii="Times New Roman" w:eastAsia="Calibri" w:hAnsi="Times New Roman" w:cs="Times New Roman"/>
          <w:iCs/>
          <w:sz w:val="24"/>
          <w:szCs w:val="24"/>
        </w:rPr>
        <w:t xml:space="preserve"> approaches technology maturity from the perspective of the technologists and primarily ignores the marketing perspective</w:t>
      </w:r>
      <w:r w:rsidR="00662196">
        <w:rPr>
          <w:rFonts w:ascii="Times New Roman" w:eastAsia="Calibri" w:hAnsi="Times New Roman" w:cs="Times New Roman"/>
          <w:iCs/>
          <w:sz w:val="24"/>
          <w:szCs w:val="24"/>
        </w:rPr>
        <w:t xml:space="preserve"> (i.e., demand-side perspective)</w:t>
      </w:r>
      <w:r w:rsidR="00032152">
        <w:rPr>
          <w:rFonts w:ascii="Times New Roman" w:eastAsia="Calibri" w:hAnsi="Times New Roman" w:cs="Times New Roman"/>
          <w:iCs/>
          <w:sz w:val="24"/>
          <w:szCs w:val="24"/>
        </w:rPr>
        <w:t>.  This book directly addresses one of the key challenges of the proposed dissertation</w:t>
      </w:r>
      <w:r w:rsidR="00662196">
        <w:rPr>
          <w:rFonts w:ascii="Times New Roman" w:eastAsia="Calibri" w:hAnsi="Times New Roman" w:cs="Times New Roman"/>
          <w:iCs/>
          <w:sz w:val="24"/>
          <w:szCs w:val="24"/>
        </w:rPr>
        <w:t xml:space="preserve"> study</w:t>
      </w:r>
      <w:r w:rsidR="00032152">
        <w:rPr>
          <w:rFonts w:ascii="Times New Roman" w:eastAsia="Calibri" w:hAnsi="Times New Roman" w:cs="Times New Roman"/>
          <w:iCs/>
          <w:sz w:val="24"/>
          <w:szCs w:val="24"/>
        </w:rPr>
        <w:t>, which is characterizing and measuring development stage (technology maturity) in a way s</w:t>
      </w:r>
      <w:r w:rsidR="00662196">
        <w:rPr>
          <w:rFonts w:ascii="Times New Roman" w:eastAsia="Calibri" w:hAnsi="Times New Roman" w:cs="Times New Roman"/>
          <w:iCs/>
          <w:sz w:val="24"/>
          <w:szCs w:val="24"/>
        </w:rPr>
        <w:t xml:space="preserve">uitable for the purposes of the proposed </w:t>
      </w:r>
      <w:commentRangeStart w:id="21"/>
      <w:r w:rsidR="00662196">
        <w:rPr>
          <w:rFonts w:ascii="Times New Roman" w:eastAsia="Calibri" w:hAnsi="Times New Roman" w:cs="Times New Roman"/>
          <w:iCs/>
          <w:sz w:val="24"/>
          <w:szCs w:val="24"/>
        </w:rPr>
        <w:t>study</w:t>
      </w:r>
      <w:commentRangeEnd w:id="21"/>
      <w:r w:rsidR="00C73921">
        <w:rPr>
          <w:rStyle w:val="CommentReference"/>
        </w:rPr>
        <w:commentReference w:id="21"/>
      </w:r>
      <w:r w:rsidR="00662196">
        <w:rPr>
          <w:rFonts w:ascii="Times New Roman" w:eastAsia="Calibri" w:hAnsi="Times New Roman" w:cs="Times New Roman"/>
          <w:iCs/>
          <w:sz w:val="24"/>
          <w:szCs w:val="24"/>
        </w:rPr>
        <w:t>.</w:t>
      </w:r>
      <w:r w:rsidR="003F3BBA">
        <w:rPr>
          <w:rFonts w:ascii="Times New Roman" w:eastAsia="Calibri" w:hAnsi="Times New Roman" w:cs="Times New Roman"/>
          <w:iCs/>
          <w:sz w:val="24"/>
          <w:szCs w:val="24"/>
        </w:rPr>
        <w:t xml:space="preserve"> </w:t>
      </w:r>
      <w:r w:rsidR="00C21134">
        <w:rPr>
          <w:rFonts w:ascii="Times New Roman" w:eastAsia="Calibri" w:hAnsi="Times New Roman" w:cs="Times New Roman"/>
          <w:iCs/>
          <w:sz w:val="24"/>
          <w:szCs w:val="24"/>
        </w:rPr>
        <w:t xml:space="preserve"> A key argument that author made </w:t>
      </w:r>
      <w:r w:rsidR="003E5896">
        <w:rPr>
          <w:rFonts w:ascii="Times New Roman" w:eastAsia="Calibri" w:hAnsi="Times New Roman" w:cs="Times New Roman"/>
          <w:iCs/>
          <w:sz w:val="24"/>
          <w:szCs w:val="24"/>
        </w:rPr>
        <w:t xml:space="preserve">that is relevant to the proposed dissertation </w:t>
      </w:r>
      <w:r w:rsidR="00C21134">
        <w:rPr>
          <w:rFonts w:ascii="Times New Roman" w:eastAsia="Calibri" w:hAnsi="Times New Roman" w:cs="Times New Roman"/>
          <w:iCs/>
          <w:sz w:val="24"/>
          <w:szCs w:val="24"/>
        </w:rPr>
        <w:t>is that an existing technology being used in a new configuration or new environment cannot be considered mature.</w:t>
      </w:r>
      <w:r w:rsidR="00C24DEE">
        <w:rPr>
          <w:rFonts w:ascii="Times New Roman" w:eastAsia="Calibri" w:hAnsi="Times New Roman" w:cs="Times New Roman"/>
          <w:iCs/>
          <w:sz w:val="24"/>
          <w:szCs w:val="24"/>
        </w:rPr>
        <w:t xml:space="preserve">  The author also referenced an Air Force Research Laboratory </w:t>
      </w:r>
      <w:r w:rsidR="00C24DEE">
        <w:rPr>
          <w:rFonts w:ascii="Times New Roman" w:eastAsia="Calibri" w:hAnsi="Times New Roman" w:cs="Times New Roman"/>
          <w:iCs/>
          <w:sz w:val="24"/>
          <w:szCs w:val="24"/>
        </w:rPr>
        <w:lastRenderedPageBreak/>
        <w:t xml:space="preserve">(AFRL) technology readiness level (TRL) calculator that aims to automate the process of </w:t>
      </w:r>
      <w:r w:rsidR="00B02349">
        <w:rPr>
          <w:rFonts w:ascii="Times New Roman" w:eastAsia="Calibri" w:hAnsi="Times New Roman" w:cs="Times New Roman"/>
          <w:iCs/>
          <w:sz w:val="24"/>
          <w:szCs w:val="24"/>
        </w:rPr>
        <w:t>determining the maturity level of a technology and increase the objectivity of the assessment.  The calculator is a Microsoft Excel spreadsheet that was included in the companion software for the book.</w:t>
      </w:r>
    </w:p>
    <w:p w14:paraId="5EA5BE92" w14:textId="77777777" w:rsidR="00B24875" w:rsidRDefault="00B24875" w:rsidP="0012352C">
      <w:pPr>
        <w:spacing w:line="480" w:lineRule="auto"/>
        <w:ind w:left="720" w:hanging="720"/>
        <w:rPr>
          <w:rFonts w:ascii="Times New Roman" w:eastAsia="Calibri" w:hAnsi="Times New Roman" w:cs="Times New Roman"/>
          <w:iCs/>
          <w:sz w:val="24"/>
          <w:szCs w:val="24"/>
        </w:rPr>
      </w:pPr>
      <w:proofErr w:type="spellStart"/>
      <w:r w:rsidRPr="00B24875">
        <w:rPr>
          <w:rFonts w:ascii="Times New Roman" w:eastAsia="Calibri" w:hAnsi="Times New Roman" w:cs="Times New Roman"/>
          <w:iCs/>
          <w:sz w:val="24"/>
          <w:szCs w:val="24"/>
        </w:rPr>
        <w:t>Ounjian</w:t>
      </w:r>
      <w:proofErr w:type="spellEnd"/>
      <w:r w:rsidRPr="00B24875">
        <w:rPr>
          <w:rFonts w:ascii="Times New Roman" w:eastAsia="Calibri" w:hAnsi="Times New Roman" w:cs="Times New Roman"/>
          <w:iCs/>
          <w:sz w:val="24"/>
          <w:szCs w:val="24"/>
        </w:rPr>
        <w:t xml:space="preserve">, M. L., &amp; Carne, E. B. (1987). A study of the factors which affect technology transfer in a multilocation </w:t>
      </w:r>
      <w:proofErr w:type="spellStart"/>
      <w:r w:rsidRPr="00B24875">
        <w:rPr>
          <w:rFonts w:ascii="Times New Roman" w:eastAsia="Calibri" w:hAnsi="Times New Roman" w:cs="Times New Roman"/>
          <w:iCs/>
          <w:sz w:val="24"/>
          <w:szCs w:val="24"/>
        </w:rPr>
        <w:t>multibusiness</w:t>
      </w:r>
      <w:proofErr w:type="spellEnd"/>
      <w:r w:rsidRPr="00B24875">
        <w:rPr>
          <w:rFonts w:ascii="Times New Roman" w:eastAsia="Calibri" w:hAnsi="Times New Roman" w:cs="Times New Roman"/>
          <w:iCs/>
          <w:sz w:val="24"/>
          <w:szCs w:val="24"/>
        </w:rPr>
        <w:t xml:space="preserve"> unit corporation. </w:t>
      </w:r>
      <w:r w:rsidRPr="00B24875">
        <w:rPr>
          <w:rFonts w:ascii="Times New Roman" w:eastAsia="Calibri" w:hAnsi="Times New Roman" w:cs="Times New Roman"/>
          <w:i/>
          <w:iCs/>
          <w:sz w:val="24"/>
          <w:szCs w:val="24"/>
        </w:rPr>
        <w:t>Transactions on Engineering Management, EM-34</w:t>
      </w:r>
      <w:r w:rsidRPr="00B24875">
        <w:rPr>
          <w:rFonts w:ascii="Times New Roman" w:eastAsia="Calibri" w:hAnsi="Times New Roman" w:cs="Times New Roman"/>
          <w:iCs/>
          <w:sz w:val="24"/>
          <w:szCs w:val="24"/>
        </w:rPr>
        <w:t>(3), 194-201. doi:10.1109/TEM.1987.6498881</w:t>
      </w:r>
    </w:p>
    <w:p w14:paraId="178CD6AF" w14:textId="77777777" w:rsidR="00B24875" w:rsidRDefault="00CC3502" w:rsidP="00B2487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described an effort to determine the factors that affected the transfer of technology from the research and development division (GTE Laboratories) to the business units of a</w:t>
      </w:r>
      <w:r w:rsidR="00A84FC4">
        <w:rPr>
          <w:rFonts w:ascii="Times New Roman" w:eastAsia="Calibri" w:hAnsi="Times New Roman" w:cs="Times New Roman"/>
          <w:iCs/>
          <w:sz w:val="24"/>
          <w:szCs w:val="24"/>
        </w:rPr>
        <w:t xml:space="preserve"> multilocation,</w:t>
      </w:r>
      <w:r>
        <w:rPr>
          <w:rFonts w:ascii="Times New Roman" w:eastAsia="Calibri" w:hAnsi="Times New Roman" w:cs="Times New Roman"/>
          <w:iCs/>
          <w:sz w:val="24"/>
          <w:szCs w:val="24"/>
        </w:rPr>
        <w:t xml:space="preserve"> multiunit private sector organization (GTE</w:t>
      </w:r>
      <w:r w:rsidR="00E239F2">
        <w:rPr>
          <w:rFonts w:ascii="Times New Roman" w:eastAsia="Calibri" w:hAnsi="Times New Roman" w:cs="Times New Roman"/>
          <w:iCs/>
          <w:sz w:val="24"/>
          <w:szCs w:val="24"/>
        </w:rPr>
        <w:t xml:space="preserve"> Corporation</w:t>
      </w:r>
      <w:r>
        <w:rPr>
          <w:rFonts w:ascii="Times New Roman" w:eastAsia="Calibri" w:hAnsi="Times New Roman" w:cs="Times New Roman"/>
          <w:iCs/>
          <w:sz w:val="24"/>
          <w:szCs w:val="24"/>
        </w:rPr>
        <w:t xml:space="preserve">).  </w:t>
      </w:r>
      <w:r w:rsidR="00EF3F9F">
        <w:rPr>
          <w:rFonts w:ascii="Times New Roman" w:eastAsia="Calibri" w:hAnsi="Times New Roman" w:cs="Times New Roman"/>
          <w:iCs/>
          <w:sz w:val="24"/>
          <w:szCs w:val="24"/>
        </w:rPr>
        <w:t>The authors</w:t>
      </w:r>
      <w:r w:rsidR="00A23E91">
        <w:rPr>
          <w:rFonts w:ascii="Times New Roman" w:eastAsia="Calibri" w:hAnsi="Times New Roman" w:cs="Times New Roman"/>
          <w:iCs/>
          <w:sz w:val="24"/>
          <w:szCs w:val="24"/>
        </w:rPr>
        <w:t xml:space="preserve"> used </w:t>
      </w:r>
      <w:r w:rsidR="00EF3F9F">
        <w:rPr>
          <w:rFonts w:ascii="Times New Roman" w:eastAsia="Calibri" w:hAnsi="Times New Roman" w:cs="Times New Roman"/>
          <w:iCs/>
          <w:sz w:val="24"/>
          <w:szCs w:val="24"/>
        </w:rPr>
        <w:t xml:space="preserve">a research method that resembled </w:t>
      </w:r>
      <w:r w:rsidR="00A23E91">
        <w:rPr>
          <w:rFonts w:ascii="Times New Roman" w:eastAsia="Calibri" w:hAnsi="Times New Roman" w:cs="Times New Roman"/>
          <w:iCs/>
          <w:sz w:val="24"/>
          <w:szCs w:val="24"/>
        </w:rPr>
        <w:t xml:space="preserve">participatory </w:t>
      </w:r>
      <w:r w:rsidR="00EF3F9F">
        <w:rPr>
          <w:rFonts w:ascii="Times New Roman" w:eastAsia="Calibri" w:hAnsi="Times New Roman" w:cs="Times New Roman"/>
          <w:iCs/>
          <w:sz w:val="24"/>
          <w:szCs w:val="24"/>
        </w:rPr>
        <w:t>action research.  It involved</w:t>
      </w:r>
      <w:r w:rsidR="00A23E91">
        <w:rPr>
          <w:rFonts w:ascii="Times New Roman" w:eastAsia="Calibri" w:hAnsi="Times New Roman" w:cs="Times New Roman"/>
          <w:iCs/>
          <w:sz w:val="24"/>
          <w:szCs w:val="24"/>
        </w:rPr>
        <w:t xml:space="preserve"> 24 participants</w:t>
      </w:r>
      <w:r w:rsidR="00EF3F9F">
        <w:rPr>
          <w:rFonts w:ascii="Times New Roman" w:eastAsia="Calibri" w:hAnsi="Times New Roman" w:cs="Times New Roman"/>
          <w:iCs/>
          <w:sz w:val="24"/>
          <w:szCs w:val="24"/>
        </w:rPr>
        <w:t xml:space="preserve"> from the organization</w:t>
      </w:r>
      <w:r w:rsidR="00A23E91">
        <w:rPr>
          <w:rFonts w:ascii="Times New Roman" w:eastAsia="Calibri" w:hAnsi="Times New Roman" w:cs="Times New Roman"/>
          <w:iCs/>
          <w:sz w:val="24"/>
          <w:szCs w:val="24"/>
        </w:rPr>
        <w:t xml:space="preserve">.  They developed a definition for technology transfer and constructed a model describing the process.  </w:t>
      </w:r>
      <w:r>
        <w:rPr>
          <w:rFonts w:ascii="Times New Roman" w:eastAsia="Calibri" w:hAnsi="Times New Roman" w:cs="Times New Roman"/>
          <w:iCs/>
          <w:sz w:val="24"/>
          <w:szCs w:val="24"/>
        </w:rPr>
        <w:t>The study analyzed 21 cases to identify the factors that facilitated and inhibited the technology transfer process.  The factors were grouped</w:t>
      </w:r>
      <w:r w:rsidR="00EF3F9F">
        <w:rPr>
          <w:rFonts w:ascii="Times New Roman" w:eastAsia="Calibri" w:hAnsi="Times New Roman" w:cs="Times New Roman"/>
          <w:iCs/>
          <w:sz w:val="24"/>
          <w:szCs w:val="24"/>
        </w:rPr>
        <w:t xml:space="preserve"> into four categories consisting of</w:t>
      </w:r>
      <w:r>
        <w:rPr>
          <w:rFonts w:ascii="Times New Roman" w:eastAsia="Calibri" w:hAnsi="Times New Roman" w:cs="Times New Roman"/>
          <w:iCs/>
          <w:sz w:val="24"/>
          <w:szCs w:val="24"/>
        </w:rPr>
        <w:t xml:space="preserve"> the nature of the research</w:t>
      </w:r>
      <w:r w:rsidR="00A23E91">
        <w:rPr>
          <w:rFonts w:ascii="Times New Roman" w:eastAsia="Calibri" w:hAnsi="Times New Roman" w:cs="Times New Roman"/>
          <w:iCs/>
          <w:sz w:val="24"/>
          <w:szCs w:val="24"/>
        </w:rPr>
        <w:t xml:space="preserve"> (technology)</w:t>
      </w:r>
      <w:r>
        <w:rPr>
          <w:rFonts w:ascii="Times New Roman" w:eastAsia="Calibri" w:hAnsi="Times New Roman" w:cs="Times New Roman"/>
          <w:iCs/>
          <w:sz w:val="24"/>
          <w:szCs w:val="24"/>
        </w:rPr>
        <w:t xml:space="preserve"> to be transferred, the characteristics of the technology receiver, the characteristics of the technology provider, and the nature of the communication between the organizations. </w:t>
      </w:r>
      <w:r w:rsidR="00A23E91">
        <w:rPr>
          <w:rFonts w:ascii="Times New Roman" w:eastAsia="Calibri" w:hAnsi="Times New Roman" w:cs="Times New Roman"/>
          <w:iCs/>
          <w:sz w:val="24"/>
          <w:szCs w:val="24"/>
        </w:rPr>
        <w:t xml:space="preserve"> The authors found that a gap existed between the output </w:t>
      </w:r>
      <w:r w:rsidR="00EF3F9F">
        <w:rPr>
          <w:rFonts w:ascii="Times New Roman" w:eastAsia="Calibri" w:hAnsi="Times New Roman" w:cs="Times New Roman"/>
          <w:iCs/>
          <w:sz w:val="24"/>
          <w:szCs w:val="24"/>
        </w:rPr>
        <w:t xml:space="preserve">(demonstration of technical feasibility) </w:t>
      </w:r>
      <w:r w:rsidR="00A23E91">
        <w:rPr>
          <w:rFonts w:ascii="Times New Roman" w:eastAsia="Calibri" w:hAnsi="Times New Roman" w:cs="Times New Roman"/>
          <w:iCs/>
          <w:sz w:val="24"/>
          <w:szCs w:val="24"/>
        </w:rPr>
        <w:t xml:space="preserve">of the research and development unit and the type of input necessary for the business units to successfully exploit.  Although this seems to suggest that development stage is an important factor, development stage or technology maturity was not among the factors identified in the study.  However, the authors did conclude </w:t>
      </w:r>
      <w:r w:rsidR="00A23E91">
        <w:rPr>
          <w:rFonts w:ascii="Times New Roman" w:eastAsia="Calibri" w:hAnsi="Times New Roman" w:cs="Times New Roman"/>
          <w:iCs/>
          <w:sz w:val="24"/>
          <w:szCs w:val="24"/>
        </w:rPr>
        <w:lastRenderedPageBreak/>
        <w:t>that “technical gaps” inhibited the technology transfer process.</w:t>
      </w:r>
      <w:r w:rsidR="00BA50F1">
        <w:rPr>
          <w:rFonts w:ascii="Times New Roman" w:eastAsia="Calibri" w:hAnsi="Times New Roman" w:cs="Times New Roman"/>
          <w:iCs/>
          <w:sz w:val="24"/>
          <w:szCs w:val="24"/>
        </w:rPr>
        <w:t xml:space="preserve">  The lack of resources to effectively make </w:t>
      </w:r>
      <w:r w:rsidR="00EF3F9F">
        <w:rPr>
          <w:rFonts w:ascii="Times New Roman" w:eastAsia="Calibri" w:hAnsi="Times New Roman" w:cs="Times New Roman"/>
          <w:iCs/>
          <w:sz w:val="24"/>
          <w:szCs w:val="24"/>
        </w:rPr>
        <w:t>use of a technology was a symptom</w:t>
      </w:r>
      <w:r w:rsidR="00BA50F1">
        <w:rPr>
          <w:rFonts w:ascii="Times New Roman" w:eastAsia="Calibri" w:hAnsi="Times New Roman" w:cs="Times New Roman"/>
          <w:iCs/>
          <w:sz w:val="24"/>
          <w:szCs w:val="24"/>
        </w:rPr>
        <w:t xml:space="preserve"> of such technical gap according to the authors.  Although this study focused on intra-organization technology transfer, many of the factors identified are likely relevant to university technology tran</w:t>
      </w:r>
      <w:r w:rsidR="00EF3F9F">
        <w:rPr>
          <w:rFonts w:ascii="Times New Roman" w:eastAsia="Calibri" w:hAnsi="Times New Roman" w:cs="Times New Roman"/>
          <w:iCs/>
          <w:sz w:val="24"/>
          <w:szCs w:val="24"/>
        </w:rPr>
        <w:t>sfer.  The article also provided</w:t>
      </w:r>
      <w:r w:rsidR="00BA50F1">
        <w:rPr>
          <w:rFonts w:ascii="Times New Roman" w:eastAsia="Calibri" w:hAnsi="Times New Roman" w:cs="Times New Roman"/>
          <w:iCs/>
          <w:sz w:val="24"/>
          <w:szCs w:val="24"/>
        </w:rPr>
        <w:t xml:space="preserve"> insights into options for possible research designs for the proposed dissertation study.  Two other conclusions </w:t>
      </w:r>
      <w:r w:rsidR="00EF3F9F">
        <w:rPr>
          <w:rFonts w:ascii="Times New Roman" w:eastAsia="Calibri" w:hAnsi="Times New Roman" w:cs="Times New Roman"/>
          <w:iCs/>
          <w:sz w:val="24"/>
          <w:szCs w:val="24"/>
        </w:rPr>
        <w:t xml:space="preserve">the authors made </w:t>
      </w:r>
      <w:r w:rsidR="00BA50F1">
        <w:rPr>
          <w:rFonts w:ascii="Times New Roman" w:eastAsia="Calibri" w:hAnsi="Times New Roman" w:cs="Times New Roman"/>
          <w:iCs/>
          <w:sz w:val="24"/>
          <w:szCs w:val="24"/>
        </w:rPr>
        <w:t>are particularly relevant for the proposed dissertation study.  First, based on the results of the study the authors concluded that technology transfer was primarily the transfer of information.  Second, the authors concluded that technology transfer is “absolutely dependent on person-[to]-person communications” (p. 194)</w:t>
      </w:r>
      <w:r w:rsidR="00D052EA">
        <w:rPr>
          <w:rFonts w:ascii="Times New Roman" w:eastAsia="Calibri" w:hAnsi="Times New Roman" w:cs="Times New Roman"/>
          <w:iCs/>
          <w:sz w:val="24"/>
          <w:szCs w:val="24"/>
        </w:rPr>
        <w:t xml:space="preserve"> and is thus</w:t>
      </w:r>
      <w:r w:rsidR="00BA50F1">
        <w:rPr>
          <w:rFonts w:ascii="Times New Roman" w:eastAsia="Calibri" w:hAnsi="Times New Roman" w:cs="Times New Roman"/>
          <w:iCs/>
          <w:sz w:val="24"/>
          <w:szCs w:val="24"/>
        </w:rPr>
        <w:t xml:space="preserve"> a communication process</w:t>
      </w:r>
      <w:r w:rsidR="00D052EA">
        <w:rPr>
          <w:rFonts w:ascii="Times New Roman" w:eastAsia="Calibri" w:hAnsi="Times New Roman" w:cs="Times New Roman"/>
          <w:iCs/>
          <w:sz w:val="24"/>
          <w:szCs w:val="24"/>
        </w:rPr>
        <w:t xml:space="preserve"> at its core.</w:t>
      </w:r>
      <w:r w:rsidR="00BA50F1">
        <w:rPr>
          <w:rFonts w:ascii="Times New Roman" w:eastAsia="Calibri" w:hAnsi="Times New Roman" w:cs="Times New Roman"/>
          <w:iCs/>
          <w:sz w:val="24"/>
          <w:szCs w:val="24"/>
        </w:rPr>
        <w:t xml:space="preserve"> </w:t>
      </w:r>
      <w:r w:rsidR="00D052EA">
        <w:rPr>
          <w:rFonts w:ascii="Times New Roman" w:eastAsia="Calibri" w:hAnsi="Times New Roman" w:cs="Times New Roman"/>
          <w:iCs/>
          <w:sz w:val="24"/>
          <w:szCs w:val="24"/>
        </w:rPr>
        <w:t>As such, w</w:t>
      </w:r>
      <w:r w:rsidR="00BA50F1">
        <w:rPr>
          <w:rFonts w:ascii="Times New Roman" w:eastAsia="Calibri" w:hAnsi="Times New Roman" w:cs="Times New Roman"/>
          <w:iCs/>
          <w:sz w:val="24"/>
          <w:szCs w:val="24"/>
        </w:rPr>
        <w:t>hatever facilitates communication between or among persons will likely improve technology transfer results.</w:t>
      </w:r>
    </w:p>
    <w:p w14:paraId="1114C3C8" w14:textId="77777777" w:rsidR="0012352C" w:rsidRDefault="0012352C" w:rsidP="0012352C">
      <w:pPr>
        <w:spacing w:line="480" w:lineRule="auto"/>
        <w:ind w:left="720" w:hanging="720"/>
        <w:rPr>
          <w:rFonts w:ascii="Times New Roman" w:eastAsia="Calibri" w:hAnsi="Times New Roman" w:cs="Times New Roman"/>
          <w:sz w:val="24"/>
          <w:szCs w:val="24"/>
        </w:rPr>
      </w:pPr>
      <w:proofErr w:type="spellStart"/>
      <w:r w:rsidRPr="0012352C">
        <w:rPr>
          <w:rFonts w:ascii="Times New Roman" w:eastAsia="Calibri" w:hAnsi="Times New Roman" w:cs="Times New Roman"/>
          <w:iCs/>
          <w:sz w:val="24"/>
          <w:szCs w:val="24"/>
        </w:rPr>
        <w:t>Perkmann</w:t>
      </w:r>
      <w:proofErr w:type="spellEnd"/>
      <w:r w:rsidRPr="0012352C">
        <w:rPr>
          <w:rFonts w:ascii="Times New Roman" w:eastAsia="Calibri" w:hAnsi="Times New Roman" w:cs="Times New Roman"/>
          <w:iCs/>
          <w:sz w:val="24"/>
          <w:szCs w:val="24"/>
        </w:rPr>
        <w:t xml:space="preserve">, M., </w:t>
      </w:r>
      <w:proofErr w:type="spellStart"/>
      <w:r w:rsidRPr="0012352C">
        <w:rPr>
          <w:rFonts w:ascii="Times New Roman" w:eastAsia="Calibri" w:hAnsi="Times New Roman" w:cs="Times New Roman"/>
          <w:iCs/>
          <w:sz w:val="24"/>
          <w:szCs w:val="24"/>
        </w:rPr>
        <w:t>Tartari</w:t>
      </w:r>
      <w:proofErr w:type="spellEnd"/>
      <w:r w:rsidRPr="0012352C">
        <w:rPr>
          <w:rFonts w:ascii="Times New Roman" w:eastAsia="Calibri" w:hAnsi="Times New Roman" w:cs="Times New Roman"/>
          <w:iCs/>
          <w:sz w:val="24"/>
          <w:szCs w:val="24"/>
        </w:rPr>
        <w:t xml:space="preserve">, V., McKelvey, M., </w:t>
      </w:r>
      <w:proofErr w:type="spellStart"/>
      <w:r w:rsidRPr="0012352C">
        <w:rPr>
          <w:rFonts w:ascii="Times New Roman" w:eastAsia="Calibri" w:hAnsi="Times New Roman" w:cs="Times New Roman"/>
          <w:iCs/>
          <w:sz w:val="24"/>
          <w:szCs w:val="24"/>
        </w:rPr>
        <w:t>Autio</w:t>
      </w:r>
      <w:proofErr w:type="spellEnd"/>
      <w:r w:rsidRPr="0012352C">
        <w:rPr>
          <w:rFonts w:ascii="Times New Roman" w:eastAsia="Calibri" w:hAnsi="Times New Roman" w:cs="Times New Roman"/>
          <w:iCs/>
          <w:sz w:val="24"/>
          <w:szCs w:val="24"/>
        </w:rPr>
        <w:t xml:space="preserve">, E., </w:t>
      </w:r>
      <w:proofErr w:type="spellStart"/>
      <w:r w:rsidRPr="0012352C">
        <w:rPr>
          <w:rFonts w:ascii="Times New Roman" w:eastAsia="Calibri" w:hAnsi="Times New Roman" w:cs="Times New Roman"/>
          <w:iCs/>
          <w:sz w:val="24"/>
          <w:szCs w:val="24"/>
        </w:rPr>
        <w:t>Broström</w:t>
      </w:r>
      <w:proofErr w:type="spellEnd"/>
      <w:r w:rsidRPr="0012352C">
        <w:rPr>
          <w:rFonts w:ascii="Times New Roman" w:eastAsia="Calibri" w:hAnsi="Times New Roman" w:cs="Times New Roman"/>
          <w:iCs/>
          <w:sz w:val="24"/>
          <w:szCs w:val="24"/>
        </w:rPr>
        <w:t xml:space="preserve">, A., </w:t>
      </w:r>
      <w:proofErr w:type="spellStart"/>
      <w:r w:rsidRPr="0012352C">
        <w:rPr>
          <w:rFonts w:ascii="Times New Roman" w:eastAsia="Calibri" w:hAnsi="Times New Roman" w:cs="Times New Roman"/>
          <w:iCs/>
          <w:sz w:val="24"/>
          <w:szCs w:val="24"/>
        </w:rPr>
        <w:t>D’Este</w:t>
      </w:r>
      <w:proofErr w:type="spellEnd"/>
      <w:r w:rsidRPr="0012352C">
        <w:rPr>
          <w:rFonts w:ascii="Times New Roman" w:eastAsia="Calibri" w:hAnsi="Times New Roman" w:cs="Times New Roman"/>
          <w:iCs/>
          <w:sz w:val="24"/>
          <w:szCs w:val="24"/>
        </w:rPr>
        <w:t xml:space="preserve">, P., </w:t>
      </w:r>
      <w:proofErr w:type="spellStart"/>
      <w:r w:rsidRPr="0012352C">
        <w:rPr>
          <w:rFonts w:ascii="Times New Roman" w:eastAsia="Calibri" w:hAnsi="Times New Roman" w:cs="Times New Roman"/>
          <w:iCs/>
          <w:sz w:val="24"/>
          <w:szCs w:val="24"/>
        </w:rPr>
        <w:t>Fini</w:t>
      </w:r>
      <w:proofErr w:type="spellEnd"/>
      <w:r w:rsidRPr="0012352C">
        <w:rPr>
          <w:rFonts w:ascii="Times New Roman" w:eastAsia="Calibri" w:hAnsi="Times New Roman" w:cs="Times New Roman"/>
          <w:iCs/>
          <w:sz w:val="24"/>
          <w:szCs w:val="24"/>
        </w:rPr>
        <w:t>, R</w:t>
      </w:r>
      <w:r>
        <w:rPr>
          <w:rFonts w:ascii="Times New Roman" w:eastAsia="Calibri" w:hAnsi="Times New Roman" w:cs="Times New Roman"/>
          <w:iCs/>
          <w:sz w:val="24"/>
          <w:szCs w:val="24"/>
        </w:rPr>
        <w:t xml:space="preserve">., </w:t>
      </w:r>
      <w:proofErr w:type="spellStart"/>
      <w:r w:rsidRPr="0012352C">
        <w:rPr>
          <w:rFonts w:ascii="Times New Roman" w:eastAsia="Calibri" w:hAnsi="Times New Roman" w:cs="Times New Roman"/>
          <w:iCs/>
          <w:sz w:val="24"/>
          <w:szCs w:val="24"/>
        </w:rPr>
        <w:t>Geuna</w:t>
      </w:r>
      <w:proofErr w:type="spellEnd"/>
      <w:r w:rsidRPr="0012352C">
        <w:rPr>
          <w:rFonts w:ascii="Times New Roman" w:eastAsia="Calibri" w:hAnsi="Times New Roman" w:cs="Times New Roman"/>
          <w:iCs/>
          <w:sz w:val="24"/>
          <w:szCs w:val="24"/>
        </w:rPr>
        <w:t>, A</w:t>
      </w:r>
      <w:r>
        <w:rPr>
          <w:rFonts w:ascii="Times New Roman" w:eastAsia="Calibri" w:hAnsi="Times New Roman" w:cs="Times New Roman"/>
          <w:iCs/>
          <w:sz w:val="24"/>
          <w:szCs w:val="24"/>
        </w:rPr>
        <w:t xml:space="preserve">., </w:t>
      </w:r>
      <w:r w:rsidRPr="0012352C">
        <w:rPr>
          <w:rFonts w:ascii="Times New Roman" w:eastAsia="Calibri" w:hAnsi="Times New Roman" w:cs="Times New Roman"/>
          <w:iCs/>
          <w:sz w:val="24"/>
          <w:szCs w:val="24"/>
        </w:rPr>
        <w:t>Grimaldi, R</w:t>
      </w:r>
      <w:r>
        <w:rPr>
          <w:rFonts w:ascii="Times New Roman" w:eastAsia="Calibri" w:hAnsi="Times New Roman" w:cs="Times New Roman"/>
          <w:iCs/>
          <w:sz w:val="24"/>
          <w:szCs w:val="24"/>
        </w:rPr>
        <w:t xml:space="preserve">., &amp; </w:t>
      </w:r>
      <w:r w:rsidRPr="0012352C">
        <w:rPr>
          <w:rFonts w:ascii="Times New Roman" w:eastAsia="Calibri" w:hAnsi="Times New Roman" w:cs="Times New Roman"/>
          <w:iCs/>
          <w:sz w:val="24"/>
          <w:szCs w:val="24"/>
        </w:rPr>
        <w:t xml:space="preserve">Hughes, A. (2013). Academic engagement and </w:t>
      </w:r>
      <w:proofErr w:type="spellStart"/>
      <w:r w:rsidRPr="0012352C">
        <w:rPr>
          <w:rFonts w:ascii="Times New Roman" w:eastAsia="Calibri" w:hAnsi="Times New Roman" w:cs="Times New Roman"/>
          <w:iCs/>
          <w:sz w:val="24"/>
          <w:szCs w:val="24"/>
        </w:rPr>
        <w:t>commercialisation</w:t>
      </w:r>
      <w:proofErr w:type="spellEnd"/>
      <w:r w:rsidRPr="0012352C">
        <w:rPr>
          <w:rFonts w:ascii="Times New Roman" w:eastAsia="Calibri" w:hAnsi="Times New Roman" w:cs="Times New Roman"/>
          <w:iCs/>
          <w:sz w:val="24"/>
          <w:szCs w:val="24"/>
        </w:rPr>
        <w:t xml:space="preserve">: A review of the literature on university–industry relations. </w:t>
      </w:r>
      <w:r w:rsidRPr="0012352C">
        <w:rPr>
          <w:rFonts w:ascii="Times New Roman" w:eastAsia="Calibri" w:hAnsi="Times New Roman" w:cs="Times New Roman"/>
          <w:i/>
          <w:iCs/>
          <w:sz w:val="24"/>
          <w:szCs w:val="24"/>
        </w:rPr>
        <w:t>Research Policy, 42</w:t>
      </w:r>
      <w:r w:rsidRPr="0012352C">
        <w:rPr>
          <w:rFonts w:ascii="Times New Roman" w:eastAsia="Calibri" w:hAnsi="Times New Roman" w:cs="Times New Roman"/>
          <w:iCs/>
          <w:sz w:val="24"/>
          <w:szCs w:val="24"/>
        </w:rPr>
        <w:t xml:space="preserve">(2), 423-442. </w:t>
      </w:r>
      <w:proofErr w:type="spellStart"/>
      <w:proofErr w:type="gramStart"/>
      <w:r w:rsidRPr="0012352C">
        <w:rPr>
          <w:rFonts w:ascii="Times New Roman" w:eastAsia="Calibri" w:hAnsi="Times New Roman" w:cs="Times New Roman"/>
          <w:iCs/>
          <w:sz w:val="24"/>
          <w:szCs w:val="24"/>
        </w:rPr>
        <w:t>doi:</w:t>
      </w:r>
      <w:r w:rsidRPr="0012352C">
        <w:rPr>
          <w:rFonts w:ascii="Times New Roman" w:eastAsia="Calibri" w:hAnsi="Times New Roman" w:cs="Times New Roman"/>
          <w:sz w:val="24"/>
          <w:szCs w:val="24"/>
        </w:rPr>
        <w:t>https</w:t>
      </w:r>
      <w:proofErr w:type="spellEnd"/>
      <w:r w:rsidRPr="0012352C">
        <w:rPr>
          <w:rFonts w:ascii="Times New Roman" w:eastAsia="Calibri" w:hAnsi="Times New Roman" w:cs="Times New Roman"/>
          <w:sz w:val="24"/>
          <w:szCs w:val="24"/>
        </w:rPr>
        <w:t>://doi.org/10.1016/j.respol.2012.09.007</w:t>
      </w:r>
      <w:proofErr w:type="gramEnd"/>
    </w:p>
    <w:p w14:paraId="64A778B7" w14:textId="77777777" w:rsidR="00DB59A4" w:rsidRDefault="00683CAA" w:rsidP="00DB59A4">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examined the literature on various mechanisms of university technology transfer other than commercialization activities which typically include licensing and new venture creation.  These non-commercialization mechanisms include collaborative research, contract research, consulting engagements</w:t>
      </w:r>
      <w:r w:rsidR="00EF3F9F">
        <w:rPr>
          <w:rFonts w:ascii="Times New Roman" w:eastAsia="Calibri" w:hAnsi="Times New Roman" w:cs="Times New Roman"/>
          <w:iCs/>
          <w:sz w:val="24"/>
          <w:szCs w:val="24"/>
        </w:rPr>
        <w:t>, and informal relationships.  They are collectively</w:t>
      </w:r>
      <w:r>
        <w:rPr>
          <w:rFonts w:ascii="Times New Roman" w:eastAsia="Calibri" w:hAnsi="Times New Roman" w:cs="Times New Roman"/>
          <w:iCs/>
          <w:sz w:val="24"/>
          <w:szCs w:val="24"/>
        </w:rPr>
        <w:t xml:space="preserve"> referred to as academic engagement.  The authors identified the individual, organizational, and institutional antecedents and </w:t>
      </w:r>
      <w:r>
        <w:rPr>
          <w:rFonts w:ascii="Times New Roman" w:eastAsia="Calibri" w:hAnsi="Times New Roman" w:cs="Times New Roman"/>
          <w:iCs/>
          <w:sz w:val="24"/>
          <w:szCs w:val="24"/>
        </w:rPr>
        <w:lastRenderedPageBreak/>
        <w:t>outcome indicators of academic engagement found in the literature and compared them to those for commercialization.  The authors identified 36 relevant journal articles on the topic that were published between 1980 and 2011.</w:t>
      </w:r>
      <w:r w:rsidR="00463417">
        <w:rPr>
          <w:rFonts w:ascii="Times New Roman" w:eastAsia="Calibri" w:hAnsi="Times New Roman" w:cs="Times New Roman"/>
          <w:iCs/>
          <w:sz w:val="24"/>
          <w:szCs w:val="24"/>
        </w:rPr>
        <w:t xml:space="preserve">  They specifically excluded studies conducted at the department, university, and country level of analysis and case studies of specific universities that were limited to the organizational context or historical analysis.</w:t>
      </w:r>
      <w:r w:rsidR="008E4256">
        <w:rPr>
          <w:rFonts w:ascii="Times New Roman" w:eastAsia="Calibri" w:hAnsi="Times New Roman" w:cs="Times New Roman"/>
          <w:iCs/>
          <w:sz w:val="24"/>
          <w:szCs w:val="24"/>
        </w:rPr>
        <w:t xml:space="preserve">  The studies were largely conducted in the United States (U.S.) and the United Kingdom (U.K.).  Given the similarities between U.S. and U.K. societies, it is probably reasonable to assume that findings from the U.</w:t>
      </w:r>
      <w:r w:rsidR="00EF3F9F">
        <w:rPr>
          <w:rFonts w:ascii="Times New Roman" w:eastAsia="Calibri" w:hAnsi="Times New Roman" w:cs="Times New Roman"/>
          <w:iCs/>
          <w:sz w:val="24"/>
          <w:szCs w:val="24"/>
        </w:rPr>
        <w:t>K. studies generalize reasonably</w:t>
      </w:r>
      <w:r w:rsidR="008E4256">
        <w:rPr>
          <w:rFonts w:ascii="Times New Roman" w:eastAsia="Calibri" w:hAnsi="Times New Roman" w:cs="Times New Roman"/>
          <w:iCs/>
          <w:sz w:val="24"/>
          <w:szCs w:val="24"/>
        </w:rPr>
        <w:t xml:space="preserve"> well to the U.S. context.  What is notable about the authors’ findings is that factors endogenous to the technology and technology transfer process</w:t>
      </w:r>
      <w:r w:rsidR="00F83386">
        <w:rPr>
          <w:rFonts w:ascii="Times New Roman" w:eastAsia="Calibri" w:hAnsi="Times New Roman" w:cs="Times New Roman"/>
          <w:iCs/>
          <w:sz w:val="24"/>
          <w:szCs w:val="24"/>
        </w:rPr>
        <w:t>, such as development stage,</w:t>
      </w:r>
      <w:r w:rsidR="008E4256">
        <w:rPr>
          <w:rFonts w:ascii="Times New Roman" w:eastAsia="Calibri" w:hAnsi="Times New Roman" w:cs="Times New Roman"/>
          <w:iCs/>
          <w:sz w:val="24"/>
          <w:szCs w:val="24"/>
        </w:rPr>
        <w:t xml:space="preserve"> seem to be completely ignored in the literature.  This source provides additional evidence that the proposed dissertation study addresses a gap in the knowledge base about the </w:t>
      </w:r>
      <w:commentRangeStart w:id="22"/>
      <w:r w:rsidR="008E4256">
        <w:rPr>
          <w:rFonts w:ascii="Times New Roman" w:eastAsia="Calibri" w:hAnsi="Times New Roman" w:cs="Times New Roman"/>
          <w:iCs/>
          <w:sz w:val="24"/>
          <w:szCs w:val="24"/>
        </w:rPr>
        <w:t>subject</w:t>
      </w:r>
      <w:commentRangeEnd w:id="22"/>
      <w:r w:rsidR="00F43868">
        <w:rPr>
          <w:rStyle w:val="CommentReference"/>
        </w:rPr>
        <w:commentReference w:id="22"/>
      </w:r>
      <w:r w:rsidR="008E4256">
        <w:rPr>
          <w:rFonts w:ascii="Times New Roman" w:eastAsia="Calibri" w:hAnsi="Times New Roman" w:cs="Times New Roman"/>
          <w:iCs/>
          <w:sz w:val="24"/>
          <w:szCs w:val="24"/>
        </w:rPr>
        <w:t>.</w:t>
      </w:r>
      <w:r w:rsidR="00463417">
        <w:rPr>
          <w:rFonts w:ascii="Times New Roman" w:eastAsia="Calibri" w:hAnsi="Times New Roman" w:cs="Times New Roman"/>
          <w:iCs/>
          <w:sz w:val="24"/>
          <w:szCs w:val="24"/>
        </w:rPr>
        <w:t xml:space="preserve"> </w:t>
      </w:r>
    </w:p>
    <w:p w14:paraId="07CEF301" w14:textId="77777777" w:rsidR="00C23B65" w:rsidRDefault="00C23B65" w:rsidP="00C23B6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Rojot</w:t>
      </w:r>
      <w:proofErr w:type="spellEnd"/>
      <w:r>
        <w:rPr>
          <w:rFonts w:ascii="Times New Roman" w:eastAsia="Calibri" w:hAnsi="Times New Roman" w:cs="Times New Roman"/>
          <w:iCs/>
          <w:sz w:val="24"/>
          <w:szCs w:val="24"/>
        </w:rPr>
        <w:t xml:space="preserve">, J. (2008). Culture and decision making.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sidR="004009DA">
        <w:rPr>
          <w:rFonts w:ascii="Times New Roman" w:eastAsia="Calibri" w:hAnsi="Times New Roman" w:cs="Times New Roman"/>
          <w:iCs/>
          <w:sz w:val="24"/>
          <w:szCs w:val="24"/>
        </w:rPr>
        <w:t>(pp. 134-151</w:t>
      </w:r>
      <w:r>
        <w:rPr>
          <w:rFonts w:ascii="Times New Roman" w:eastAsia="Calibri" w:hAnsi="Times New Roman" w:cs="Times New Roman"/>
          <w:iCs/>
          <w:sz w:val="24"/>
          <w:szCs w:val="24"/>
        </w:rPr>
        <w:t xml:space="preserve">). New York, NY: Oxford University Press. </w:t>
      </w:r>
    </w:p>
    <w:p w14:paraId="294D1DC5" w14:textId="796D8873" w:rsidR="00C23B65" w:rsidRDefault="00EF3F9F" w:rsidP="00C23B6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chapter argued</w:t>
      </w:r>
      <w:r w:rsidR="00C23B65">
        <w:rPr>
          <w:rFonts w:ascii="Times New Roman" w:eastAsia="Calibri" w:hAnsi="Times New Roman" w:cs="Times New Roman"/>
          <w:iCs/>
          <w:sz w:val="24"/>
          <w:szCs w:val="24"/>
        </w:rPr>
        <w:t xml:space="preserve"> that the effect of culture on decision making is more usefully understood as a limitation on rationality.  </w:t>
      </w:r>
      <w:r w:rsidR="000F5784">
        <w:rPr>
          <w:rFonts w:ascii="Times New Roman" w:eastAsia="Calibri" w:hAnsi="Times New Roman" w:cs="Times New Roman"/>
          <w:iCs/>
          <w:sz w:val="24"/>
          <w:szCs w:val="24"/>
        </w:rPr>
        <w:t>The author noted other researchers have postulated that</w:t>
      </w:r>
      <w:r w:rsidR="00052F31">
        <w:rPr>
          <w:rFonts w:ascii="Times New Roman" w:eastAsia="Calibri" w:hAnsi="Times New Roman" w:cs="Times New Roman"/>
          <w:iCs/>
          <w:sz w:val="24"/>
          <w:szCs w:val="24"/>
        </w:rPr>
        <w:t xml:space="preserve"> in addition to organizational cultures,</w:t>
      </w:r>
      <w:r w:rsidR="000F5784">
        <w:rPr>
          <w:rFonts w:ascii="Times New Roman" w:eastAsia="Calibri" w:hAnsi="Times New Roman" w:cs="Times New Roman"/>
          <w:iCs/>
          <w:sz w:val="24"/>
          <w:szCs w:val="24"/>
        </w:rPr>
        <w:t xml:space="preserve"> communities of occupations create</w:t>
      </w:r>
      <w:r w:rsidR="00D62543">
        <w:rPr>
          <w:rFonts w:ascii="Times New Roman" w:eastAsia="Calibri" w:hAnsi="Times New Roman" w:cs="Times New Roman"/>
          <w:iCs/>
          <w:sz w:val="24"/>
          <w:szCs w:val="24"/>
        </w:rPr>
        <w:t xml:space="preserve"> occupational cultures that extend</w:t>
      </w:r>
      <w:r w:rsidR="000F5784">
        <w:rPr>
          <w:rFonts w:ascii="Times New Roman" w:eastAsia="Calibri" w:hAnsi="Times New Roman" w:cs="Times New Roman"/>
          <w:iCs/>
          <w:sz w:val="24"/>
          <w:szCs w:val="24"/>
        </w:rPr>
        <w:t xml:space="preserve"> across organizations</w:t>
      </w:r>
      <w:r w:rsidR="00D62543">
        <w:rPr>
          <w:rFonts w:ascii="Times New Roman" w:eastAsia="Calibri" w:hAnsi="Times New Roman" w:cs="Times New Roman"/>
          <w:iCs/>
          <w:sz w:val="24"/>
          <w:szCs w:val="24"/>
        </w:rPr>
        <w:t>.  These occupational cultures contribute to the similarities among organizations</w:t>
      </w:r>
      <w:r w:rsidR="000F5784">
        <w:rPr>
          <w:rFonts w:ascii="Times New Roman" w:eastAsia="Calibri" w:hAnsi="Times New Roman" w:cs="Times New Roman"/>
          <w:iCs/>
          <w:sz w:val="24"/>
          <w:szCs w:val="24"/>
        </w:rPr>
        <w:t xml:space="preserve"> </w:t>
      </w:r>
      <w:r w:rsidR="00D62543">
        <w:rPr>
          <w:rFonts w:ascii="Times New Roman" w:eastAsia="Calibri" w:hAnsi="Times New Roman" w:cs="Times New Roman"/>
          <w:iCs/>
          <w:sz w:val="24"/>
          <w:szCs w:val="24"/>
        </w:rPr>
        <w:t xml:space="preserve">and influence the activities of organizations including the decisions of organization members.  If this is true, then supply-side technology transfer professionals likely share an </w:t>
      </w:r>
      <w:r w:rsidR="00D62543">
        <w:rPr>
          <w:rFonts w:ascii="Times New Roman" w:eastAsia="Calibri" w:hAnsi="Times New Roman" w:cs="Times New Roman"/>
          <w:iCs/>
          <w:sz w:val="24"/>
          <w:szCs w:val="24"/>
        </w:rPr>
        <w:lastRenderedPageBreak/>
        <w:t xml:space="preserve">occupational culture that </w:t>
      </w:r>
      <w:r w:rsidR="000F56FC">
        <w:rPr>
          <w:rFonts w:ascii="Times New Roman" w:eastAsia="Calibri" w:hAnsi="Times New Roman" w:cs="Times New Roman"/>
          <w:iCs/>
          <w:sz w:val="24"/>
          <w:szCs w:val="24"/>
        </w:rPr>
        <w:t>influences</w:t>
      </w:r>
      <w:r w:rsidR="00D62543">
        <w:rPr>
          <w:rFonts w:ascii="Times New Roman" w:eastAsia="Calibri" w:hAnsi="Times New Roman" w:cs="Times New Roman"/>
          <w:iCs/>
          <w:sz w:val="24"/>
          <w:szCs w:val="24"/>
        </w:rPr>
        <w:t xml:space="preserve"> technology transfer decisions across private sector organizations.  </w:t>
      </w:r>
      <w:r w:rsidR="00052F31">
        <w:rPr>
          <w:rFonts w:ascii="Times New Roman" w:eastAsia="Calibri" w:hAnsi="Times New Roman" w:cs="Times New Roman"/>
          <w:iCs/>
          <w:sz w:val="24"/>
          <w:szCs w:val="24"/>
        </w:rPr>
        <w:t>In the framework espoused by Simon (1997), t</w:t>
      </w:r>
      <w:r w:rsidR="00D62543">
        <w:rPr>
          <w:rFonts w:ascii="Times New Roman" w:eastAsia="Calibri" w:hAnsi="Times New Roman" w:cs="Times New Roman"/>
          <w:iCs/>
          <w:sz w:val="24"/>
          <w:szCs w:val="24"/>
        </w:rPr>
        <w:t>his limitation may manifest as one or more decision premises rela</w:t>
      </w:r>
      <w:r w:rsidR="00052F31">
        <w:rPr>
          <w:rFonts w:ascii="Times New Roman" w:eastAsia="Calibri" w:hAnsi="Times New Roman" w:cs="Times New Roman"/>
          <w:iCs/>
          <w:sz w:val="24"/>
          <w:szCs w:val="24"/>
        </w:rPr>
        <w:t xml:space="preserve">ted to development stage that are held </w:t>
      </w:r>
      <w:r w:rsidR="00D62543">
        <w:rPr>
          <w:rFonts w:ascii="Times New Roman" w:eastAsia="Calibri" w:hAnsi="Times New Roman" w:cs="Times New Roman"/>
          <w:iCs/>
          <w:sz w:val="24"/>
          <w:szCs w:val="24"/>
        </w:rPr>
        <w:t xml:space="preserve">among technology transfer professionals </w:t>
      </w:r>
      <w:r w:rsidR="00052F31">
        <w:rPr>
          <w:rFonts w:ascii="Times New Roman" w:eastAsia="Calibri" w:hAnsi="Times New Roman" w:cs="Times New Roman"/>
          <w:iCs/>
          <w:sz w:val="24"/>
          <w:szCs w:val="24"/>
        </w:rPr>
        <w:t>in various</w:t>
      </w:r>
      <w:r w:rsidR="00D62543">
        <w:rPr>
          <w:rFonts w:ascii="Times New Roman" w:eastAsia="Calibri" w:hAnsi="Times New Roman" w:cs="Times New Roman"/>
          <w:iCs/>
          <w:sz w:val="24"/>
          <w:szCs w:val="24"/>
        </w:rPr>
        <w:t xml:space="preserve"> organizations.</w:t>
      </w:r>
      <w:r w:rsidR="0067738C">
        <w:rPr>
          <w:rFonts w:ascii="Times New Roman" w:eastAsia="Calibri" w:hAnsi="Times New Roman" w:cs="Times New Roman"/>
          <w:iCs/>
          <w:sz w:val="24"/>
          <w:szCs w:val="24"/>
        </w:rPr>
        <w:t xml:space="preserve">  </w:t>
      </w:r>
      <w:r w:rsidR="000F56FC">
        <w:rPr>
          <w:rFonts w:ascii="Times New Roman" w:eastAsia="Calibri" w:hAnsi="Times New Roman" w:cs="Times New Roman"/>
          <w:iCs/>
          <w:sz w:val="24"/>
          <w:szCs w:val="24"/>
        </w:rPr>
        <w:t>The author explained</w:t>
      </w:r>
      <w:r w:rsidR="00052F31">
        <w:rPr>
          <w:rFonts w:ascii="Times New Roman" w:eastAsia="Calibri" w:hAnsi="Times New Roman" w:cs="Times New Roman"/>
          <w:iCs/>
          <w:sz w:val="24"/>
          <w:szCs w:val="24"/>
        </w:rPr>
        <w:t xml:space="preserve"> that culture-based</w:t>
      </w:r>
      <w:r w:rsidR="0067738C">
        <w:rPr>
          <w:rFonts w:ascii="Times New Roman" w:eastAsia="Calibri" w:hAnsi="Times New Roman" w:cs="Times New Roman"/>
          <w:iCs/>
          <w:sz w:val="24"/>
          <w:szCs w:val="24"/>
        </w:rPr>
        <w:t xml:space="preserve"> limitations may be </w:t>
      </w:r>
      <w:r w:rsidR="00052F31">
        <w:rPr>
          <w:rFonts w:ascii="Times New Roman" w:eastAsia="Calibri" w:hAnsi="Times New Roman" w:cs="Times New Roman"/>
          <w:iCs/>
          <w:sz w:val="24"/>
          <w:szCs w:val="24"/>
        </w:rPr>
        <w:t>either beneficial or detrimental to the organization.</w:t>
      </w:r>
      <w:r w:rsidR="00D62543">
        <w:rPr>
          <w:rFonts w:ascii="Times New Roman" w:eastAsia="Calibri" w:hAnsi="Times New Roman" w:cs="Times New Roman"/>
          <w:iCs/>
          <w:sz w:val="24"/>
          <w:szCs w:val="24"/>
        </w:rPr>
        <w:t xml:space="preserve"> </w:t>
      </w:r>
      <w:r w:rsidR="000F56FC">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Interestingly, the author referenced an observation of R. M. </w:t>
      </w:r>
      <w:proofErr w:type="spellStart"/>
      <w:r w:rsidR="00032D1C">
        <w:rPr>
          <w:rFonts w:ascii="Times New Roman" w:eastAsia="Calibri" w:hAnsi="Times New Roman" w:cs="Times New Roman"/>
          <w:iCs/>
          <w:sz w:val="24"/>
          <w:szCs w:val="24"/>
        </w:rPr>
        <w:t>Cyert</w:t>
      </w:r>
      <w:proofErr w:type="spellEnd"/>
      <w:r w:rsidR="00032D1C">
        <w:rPr>
          <w:rFonts w:ascii="Times New Roman" w:eastAsia="Calibri" w:hAnsi="Times New Roman" w:cs="Times New Roman"/>
          <w:iCs/>
          <w:sz w:val="24"/>
          <w:szCs w:val="24"/>
        </w:rPr>
        <w:t xml:space="preserve"> and J. G. March in </w:t>
      </w:r>
      <w:r w:rsidR="00032D1C" w:rsidRPr="00032D1C">
        <w:rPr>
          <w:rFonts w:ascii="Times New Roman" w:eastAsia="Calibri" w:hAnsi="Times New Roman" w:cs="Times New Roman"/>
          <w:i/>
          <w:iCs/>
          <w:sz w:val="24"/>
          <w:szCs w:val="24"/>
        </w:rPr>
        <w:t>A Behavior</w:t>
      </w:r>
      <w:r w:rsidR="00032D1C">
        <w:rPr>
          <w:rFonts w:ascii="Times New Roman" w:eastAsia="Calibri" w:hAnsi="Times New Roman" w:cs="Times New Roman"/>
          <w:i/>
          <w:iCs/>
          <w:sz w:val="24"/>
          <w:szCs w:val="24"/>
        </w:rPr>
        <w:t>al</w:t>
      </w:r>
      <w:r w:rsidR="00032D1C" w:rsidRPr="00032D1C">
        <w:rPr>
          <w:rFonts w:ascii="Times New Roman" w:eastAsia="Calibri" w:hAnsi="Times New Roman" w:cs="Times New Roman"/>
          <w:i/>
          <w:iCs/>
          <w:sz w:val="24"/>
          <w:szCs w:val="24"/>
        </w:rPr>
        <w:t xml:space="preserve"> Theory of the Firm</w:t>
      </w:r>
      <w:r w:rsidR="00032D1C">
        <w:rPr>
          <w:rFonts w:ascii="Times New Roman" w:eastAsia="Calibri" w:hAnsi="Times New Roman" w:cs="Times New Roman"/>
          <w:iCs/>
          <w:sz w:val="24"/>
          <w:szCs w:val="24"/>
        </w:rPr>
        <w:t xml:space="preserve"> that organizations do not have goals or make decisions, only individuals do.  This is almost postmodern in its sentiment and very much aligned with my personal thoughts about how to apply organization theory to the examination of the proposed dissertation </w:t>
      </w:r>
      <w:commentRangeStart w:id="23"/>
      <w:r w:rsidR="00032D1C">
        <w:rPr>
          <w:rFonts w:ascii="Times New Roman" w:eastAsia="Calibri" w:hAnsi="Times New Roman" w:cs="Times New Roman"/>
          <w:iCs/>
          <w:sz w:val="24"/>
          <w:szCs w:val="24"/>
        </w:rPr>
        <w:t>study</w:t>
      </w:r>
      <w:commentRangeEnd w:id="23"/>
      <w:r w:rsidR="00F43868">
        <w:rPr>
          <w:rStyle w:val="CommentReference"/>
        </w:rPr>
        <w:commentReference w:id="23"/>
      </w:r>
      <w:r w:rsidR="00032D1C">
        <w:rPr>
          <w:rFonts w:ascii="Times New Roman" w:eastAsia="Calibri" w:hAnsi="Times New Roman" w:cs="Times New Roman"/>
          <w:iCs/>
          <w:sz w:val="24"/>
          <w:szCs w:val="24"/>
        </w:rPr>
        <w:t xml:space="preserve">. </w:t>
      </w:r>
    </w:p>
    <w:p w14:paraId="0E7BCF15" w14:textId="77777777" w:rsidR="003F2DD5" w:rsidRDefault="003F2DD5" w:rsidP="003F2DD5">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Shapira, Z. (2008). O</w:t>
      </w:r>
      <w:r w:rsidR="00CC0C28">
        <w:rPr>
          <w:rFonts w:ascii="Times New Roman" w:eastAsia="Calibri" w:hAnsi="Times New Roman" w:cs="Times New Roman"/>
          <w:iCs/>
          <w:sz w:val="24"/>
          <w:szCs w:val="24"/>
        </w:rPr>
        <w:t xml:space="preserve">n </w:t>
      </w:r>
      <w:r>
        <w:rPr>
          <w:rFonts w:ascii="Times New Roman" w:eastAsia="Calibri" w:hAnsi="Times New Roman" w:cs="Times New Roman"/>
          <w:iCs/>
          <w:sz w:val="24"/>
          <w:szCs w:val="24"/>
        </w:rPr>
        <w:t xml:space="preserve">the implications of behavioral decision theory for managerial decision making: Contributions and challenges.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287-304). New York, NY: Oxford University Press. </w:t>
      </w:r>
    </w:p>
    <w:p w14:paraId="3EC41B2A" w14:textId="77777777" w:rsidR="003F2DD5" w:rsidRDefault="003F2DD5" w:rsidP="003F2DD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w:t>
      </w:r>
      <w:r w:rsidR="00EB13CB">
        <w:rPr>
          <w:rFonts w:ascii="Times New Roman" w:eastAsia="Calibri" w:hAnsi="Times New Roman" w:cs="Times New Roman"/>
          <w:iCs/>
          <w:sz w:val="24"/>
          <w:szCs w:val="24"/>
        </w:rPr>
        <w:t>provided</w:t>
      </w:r>
      <w:r w:rsidR="00CC0C28">
        <w:rPr>
          <w:rFonts w:ascii="Times New Roman" w:eastAsia="Calibri" w:hAnsi="Times New Roman" w:cs="Times New Roman"/>
          <w:iCs/>
          <w:sz w:val="24"/>
          <w:szCs w:val="24"/>
        </w:rPr>
        <w:t xml:space="preserve"> a concise but thorough overview and comparison of the literature on behavioral decision theory and organizational decision making</w:t>
      </w:r>
      <w:r>
        <w:rPr>
          <w:rFonts w:ascii="Times New Roman" w:eastAsia="Calibri" w:hAnsi="Times New Roman" w:cs="Times New Roman"/>
          <w:iCs/>
          <w:sz w:val="24"/>
          <w:szCs w:val="24"/>
        </w:rPr>
        <w:t>.</w:t>
      </w:r>
      <w:r w:rsidR="00EB13CB">
        <w:rPr>
          <w:rFonts w:ascii="Times New Roman" w:eastAsia="Calibri" w:hAnsi="Times New Roman" w:cs="Times New Roman"/>
          <w:iCs/>
          <w:sz w:val="24"/>
          <w:szCs w:val="24"/>
        </w:rPr>
        <w:t xml:space="preserve">  The author argued</w:t>
      </w:r>
      <w:r w:rsidR="00CC0C28">
        <w:rPr>
          <w:rFonts w:ascii="Times New Roman" w:eastAsia="Calibri" w:hAnsi="Times New Roman" w:cs="Times New Roman"/>
          <w:iCs/>
          <w:sz w:val="24"/>
          <w:szCs w:val="24"/>
        </w:rPr>
        <w:t xml:space="preserve"> that that are more differences than similarities between the research agendas of the two despite their common roots.  According to the author, the major goal of behavioral decision theory is developing descriptive theories of decision making that can be compared with normative theories to generate prescriptive actions for improving decision making.  </w:t>
      </w:r>
      <w:r w:rsidR="001163AE">
        <w:rPr>
          <w:rFonts w:ascii="Times New Roman" w:eastAsia="Calibri" w:hAnsi="Times New Roman" w:cs="Times New Roman"/>
          <w:iCs/>
          <w:sz w:val="24"/>
          <w:szCs w:val="24"/>
        </w:rPr>
        <w:t>Thus, the research of this discipline tends to focus on judgement, choice, and decision</w:t>
      </w:r>
      <w:r w:rsidR="00F14760">
        <w:rPr>
          <w:rFonts w:ascii="Times New Roman" w:eastAsia="Calibri" w:hAnsi="Times New Roman" w:cs="Times New Roman"/>
          <w:iCs/>
          <w:sz w:val="24"/>
          <w:szCs w:val="24"/>
        </w:rPr>
        <w:t xml:space="preserve"> and</w:t>
      </w:r>
      <w:r w:rsidR="00872635">
        <w:rPr>
          <w:rFonts w:ascii="Times New Roman" w:eastAsia="Calibri" w:hAnsi="Times New Roman" w:cs="Times New Roman"/>
          <w:iCs/>
          <w:sz w:val="24"/>
          <w:szCs w:val="24"/>
        </w:rPr>
        <w:t xml:space="preserve"> has</w:t>
      </w:r>
      <w:r w:rsidR="00CC0C28">
        <w:rPr>
          <w:rFonts w:ascii="Times New Roman" w:eastAsia="Calibri" w:hAnsi="Times New Roman" w:cs="Times New Roman"/>
          <w:iCs/>
          <w:sz w:val="24"/>
          <w:szCs w:val="24"/>
        </w:rPr>
        <w:t xml:space="preserve"> primarily </w:t>
      </w:r>
      <w:r w:rsidR="00872635">
        <w:rPr>
          <w:rFonts w:ascii="Times New Roman" w:eastAsia="Calibri" w:hAnsi="Times New Roman" w:cs="Times New Roman"/>
          <w:iCs/>
          <w:sz w:val="24"/>
          <w:szCs w:val="24"/>
        </w:rPr>
        <w:t>relied on</w:t>
      </w:r>
      <w:r w:rsidR="00CC0C28">
        <w:rPr>
          <w:rFonts w:ascii="Times New Roman" w:eastAsia="Calibri" w:hAnsi="Times New Roman" w:cs="Times New Roman"/>
          <w:iCs/>
          <w:sz w:val="24"/>
          <w:szCs w:val="24"/>
        </w:rPr>
        <w:t xml:space="preserve"> laboratory experiments.  </w:t>
      </w:r>
      <w:r w:rsidR="00F14760">
        <w:rPr>
          <w:rFonts w:ascii="Times New Roman" w:eastAsia="Calibri" w:hAnsi="Times New Roman" w:cs="Times New Roman"/>
          <w:iCs/>
          <w:sz w:val="24"/>
          <w:szCs w:val="24"/>
        </w:rPr>
        <w:t>The author noted</w:t>
      </w:r>
      <w:r w:rsidR="00872635">
        <w:rPr>
          <w:rFonts w:ascii="Times New Roman" w:eastAsia="Calibri" w:hAnsi="Times New Roman" w:cs="Times New Roman"/>
          <w:iCs/>
          <w:sz w:val="24"/>
          <w:szCs w:val="24"/>
        </w:rPr>
        <w:t xml:space="preserve"> that behavior decision theory research has yielded</w:t>
      </w:r>
      <w:r w:rsidR="001163AE">
        <w:rPr>
          <w:rFonts w:ascii="Times New Roman" w:eastAsia="Calibri" w:hAnsi="Times New Roman" w:cs="Times New Roman"/>
          <w:iCs/>
          <w:sz w:val="24"/>
          <w:szCs w:val="24"/>
        </w:rPr>
        <w:t xml:space="preserve"> several </w:t>
      </w:r>
      <w:r w:rsidR="001163AE">
        <w:rPr>
          <w:rFonts w:ascii="Times New Roman" w:eastAsia="Calibri" w:hAnsi="Times New Roman" w:cs="Times New Roman"/>
          <w:iCs/>
          <w:sz w:val="24"/>
          <w:szCs w:val="24"/>
        </w:rPr>
        <w:lastRenderedPageBreak/>
        <w:t xml:space="preserve">significant </w:t>
      </w:r>
      <w:r w:rsidR="00872635">
        <w:rPr>
          <w:rFonts w:ascii="Times New Roman" w:eastAsia="Calibri" w:hAnsi="Times New Roman" w:cs="Times New Roman"/>
          <w:iCs/>
          <w:sz w:val="24"/>
          <w:szCs w:val="24"/>
        </w:rPr>
        <w:t>contributions</w:t>
      </w:r>
      <w:r w:rsidR="001163AE">
        <w:rPr>
          <w:rFonts w:ascii="Times New Roman" w:eastAsia="Calibri" w:hAnsi="Times New Roman" w:cs="Times New Roman"/>
          <w:iCs/>
          <w:sz w:val="24"/>
          <w:szCs w:val="24"/>
        </w:rPr>
        <w:t xml:space="preserve"> including the satisficing principle, prospect theory, and heuristics for availability, representativeness, anchoring, and adjustment. </w:t>
      </w:r>
      <w:r w:rsidR="008635A2">
        <w:rPr>
          <w:rFonts w:ascii="Times New Roman" w:eastAsia="Calibri" w:hAnsi="Times New Roman" w:cs="Times New Roman"/>
          <w:iCs/>
          <w:sz w:val="24"/>
          <w:szCs w:val="24"/>
        </w:rPr>
        <w:t xml:space="preserve">Organizational decision making poses several challenges for the researchers who study it.  </w:t>
      </w:r>
      <w:r w:rsidR="00872635">
        <w:rPr>
          <w:rFonts w:ascii="Times New Roman" w:eastAsia="Calibri" w:hAnsi="Times New Roman" w:cs="Times New Roman"/>
          <w:iCs/>
          <w:sz w:val="24"/>
          <w:szCs w:val="24"/>
        </w:rPr>
        <w:t>As the author explained, d</w:t>
      </w:r>
      <w:r w:rsidR="008635A2">
        <w:rPr>
          <w:rFonts w:ascii="Times New Roman" w:eastAsia="Calibri" w:hAnsi="Times New Roman" w:cs="Times New Roman"/>
          <w:iCs/>
          <w:sz w:val="24"/>
          <w:szCs w:val="24"/>
        </w:rPr>
        <w:t>ecision making in organizational context</w:t>
      </w:r>
      <w:r w:rsidR="00F14760">
        <w:rPr>
          <w:rFonts w:ascii="Times New Roman" w:eastAsia="Calibri" w:hAnsi="Times New Roman" w:cs="Times New Roman"/>
          <w:iCs/>
          <w:sz w:val="24"/>
          <w:szCs w:val="24"/>
        </w:rPr>
        <w:t>s</w:t>
      </w:r>
      <w:r w:rsidR="008635A2">
        <w:rPr>
          <w:rFonts w:ascii="Times New Roman" w:eastAsia="Calibri" w:hAnsi="Times New Roman" w:cs="Times New Roman"/>
          <w:iCs/>
          <w:sz w:val="24"/>
          <w:szCs w:val="24"/>
        </w:rPr>
        <w:t xml:space="preserve"> is longitudinal in nature, often repetitious, subject to pervasive ambiguity, and intertwined with incentives and conflict – none of which is factored into studies underpinning behavior decision theory.  </w:t>
      </w:r>
      <w:r w:rsidR="001163AE">
        <w:rPr>
          <w:rFonts w:ascii="Times New Roman" w:eastAsia="Calibri" w:hAnsi="Times New Roman" w:cs="Times New Roman"/>
          <w:iCs/>
          <w:sz w:val="24"/>
          <w:szCs w:val="24"/>
        </w:rPr>
        <w:t xml:space="preserve">Researchers have primarily used field studies to examine decision making in organizations.  </w:t>
      </w:r>
      <w:r w:rsidR="00F14760">
        <w:rPr>
          <w:rFonts w:ascii="Times New Roman" w:eastAsia="Calibri" w:hAnsi="Times New Roman" w:cs="Times New Roman"/>
          <w:iCs/>
          <w:sz w:val="24"/>
          <w:szCs w:val="24"/>
        </w:rPr>
        <w:t>According to the author, r</w:t>
      </w:r>
      <w:r w:rsidR="008635A2">
        <w:rPr>
          <w:rFonts w:ascii="Times New Roman" w:eastAsia="Calibri" w:hAnsi="Times New Roman" w:cs="Times New Roman"/>
          <w:iCs/>
          <w:sz w:val="24"/>
          <w:szCs w:val="24"/>
        </w:rPr>
        <w:t>esearchers who study organizational decision making often argue that behavioral decision theory research cannot be generalized to organizational decision making.</w:t>
      </w:r>
      <w:r w:rsidR="001163AE">
        <w:rPr>
          <w:rFonts w:ascii="Times New Roman" w:eastAsia="Calibri" w:hAnsi="Times New Roman" w:cs="Times New Roman"/>
          <w:iCs/>
          <w:sz w:val="24"/>
          <w:szCs w:val="24"/>
        </w:rPr>
        <w:t xml:space="preserve">  However, </w:t>
      </w:r>
      <w:r w:rsidR="00872635">
        <w:rPr>
          <w:rFonts w:ascii="Times New Roman" w:eastAsia="Calibri" w:hAnsi="Times New Roman" w:cs="Times New Roman"/>
          <w:iCs/>
          <w:sz w:val="24"/>
          <w:szCs w:val="24"/>
        </w:rPr>
        <w:t>the author</w:t>
      </w:r>
      <w:r w:rsidR="001163AE">
        <w:rPr>
          <w:rFonts w:ascii="Times New Roman" w:eastAsia="Calibri" w:hAnsi="Times New Roman" w:cs="Times New Roman"/>
          <w:iCs/>
          <w:sz w:val="24"/>
          <w:szCs w:val="24"/>
        </w:rPr>
        <w:t xml:space="preserve"> argued that many of the findings of behavioral decision theory are robust and can be combined with aspects of organizational decision making to produce frameworks with greater explanatory power.</w:t>
      </w:r>
      <w:r w:rsidR="00872635">
        <w:rPr>
          <w:rFonts w:ascii="Times New Roman" w:eastAsia="Calibri" w:hAnsi="Times New Roman" w:cs="Times New Roman"/>
          <w:iCs/>
          <w:sz w:val="24"/>
          <w:szCs w:val="24"/>
        </w:rPr>
        <w:t xml:space="preserve">  The author offered studies on prediction and planning </w:t>
      </w:r>
      <w:r w:rsidR="00F14760">
        <w:rPr>
          <w:rFonts w:ascii="Times New Roman" w:eastAsia="Calibri" w:hAnsi="Times New Roman" w:cs="Times New Roman"/>
          <w:iCs/>
          <w:sz w:val="24"/>
          <w:szCs w:val="24"/>
        </w:rPr>
        <w:t xml:space="preserve">by entrepreneurs and </w:t>
      </w:r>
      <w:r w:rsidR="00872635">
        <w:rPr>
          <w:rFonts w:ascii="Times New Roman" w:eastAsia="Calibri" w:hAnsi="Times New Roman" w:cs="Times New Roman"/>
          <w:iCs/>
          <w:sz w:val="24"/>
          <w:szCs w:val="24"/>
        </w:rPr>
        <w:t xml:space="preserve">in construction engineering organizations as examples.  This source provides insight that is relevant to developing the research design for </w:t>
      </w:r>
      <w:r w:rsidR="00616D5A">
        <w:rPr>
          <w:rFonts w:ascii="Times New Roman" w:eastAsia="Calibri" w:hAnsi="Times New Roman" w:cs="Times New Roman"/>
          <w:iCs/>
          <w:sz w:val="24"/>
          <w:szCs w:val="24"/>
        </w:rPr>
        <w:t xml:space="preserve">the </w:t>
      </w:r>
      <w:r w:rsidR="00872635">
        <w:rPr>
          <w:rFonts w:ascii="Times New Roman" w:eastAsia="Calibri" w:hAnsi="Times New Roman" w:cs="Times New Roman"/>
          <w:iCs/>
          <w:sz w:val="24"/>
          <w:szCs w:val="24"/>
        </w:rPr>
        <w:t>proposed dissertation study</w:t>
      </w:r>
      <w:r w:rsidR="00616D5A">
        <w:rPr>
          <w:rFonts w:ascii="Times New Roman" w:eastAsia="Calibri" w:hAnsi="Times New Roman" w:cs="Times New Roman"/>
          <w:iCs/>
          <w:sz w:val="24"/>
          <w:szCs w:val="24"/>
        </w:rPr>
        <w:t>.</w:t>
      </w:r>
    </w:p>
    <w:p w14:paraId="0452FF7D" w14:textId="77777777" w:rsidR="008310C7" w:rsidRDefault="008310C7" w:rsidP="00E562EE">
      <w:pPr>
        <w:spacing w:line="480" w:lineRule="auto"/>
        <w:ind w:left="720" w:hanging="720"/>
        <w:rPr>
          <w:rFonts w:ascii="Times New Roman" w:eastAsia="Calibri" w:hAnsi="Times New Roman" w:cs="Times New Roman"/>
          <w:iCs/>
          <w:sz w:val="24"/>
          <w:szCs w:val="24"/>
        </w:rPr>
      </w:pPr>
      <w:proofErr w:type="spellStart"/>
      <w:r w:rsidRPr="008310C7">
        <w:rPr>
          <w:rFonts w:ascii="Times New Roman" w:eastAsia="Calibri" w:hAnsi="Times New Roman" w:cs="Times New Roman"/>
          <w:iCs/>
          <w:sz w:val="24"/>
          <w:szCs w:val="24"/>
        </w:rPr>
        <w:t>Sigurdson</w:t>
      </w:r>
      <w:proofErr w:type="spellEnd"/>
      <w:r w:rsidRPr="008310C7">
        <w:rPr>
          <w:rFonts w:ascii="Times New Roman" w:eastAsia="Calibri" w:hAnsi="Times New Roman" w:cs="Times New Roman"/>
          <w:iCs/>
          <w:sz w:val="24"/>
          <w:szCs w:val="24"/>
        </w:rPr>
        <w:t xml:space="preserve">, K., Sá, C. M., &amp; </w:t>
      </w:r>
      <w:proofErr w:type="spellStart"/>
      <w:r w:rsidRPr="008310C7">
        <w:rPr>
          <w:rFonts w:ascii="Times New Roman" w:eastAsia="Calibri" w:hAnsi="Times New Roman" w:cs="Times New Roman"/>
          <w:iCs/>
          <w:sz w:val="24"/>
          <w:szCs w:val="24"/>
        </w:rPr>
        <w:t>Kretz</w:t>
      </w:r>
      <w:proofErr w:type="spellEnd"/>
      <w:r w:rsidRPr="008310C7">
        <w:rPr>
          <w:rFonts w:ascii="Times New Roman" w:eastAsia="Calibri" w:hAnsi="Times New Roman" w:cs="Times New Roman"/>
          <w:iCs/>
          <w:sz w:val="24"/>
          <w:szCs w:val="24"/>
        </w:rPr>
        <w:t xml:space="preserve">, A. (2015). Looking under the </w:t>
      </w:r>
      <w:proofErr w:type="gramStart"/>
      <w:r w:rsidRPr="008310C7">
        <w:rPr>
          <w:rFonts w:ascii="Times New Roman" w:eastAsia="Calibri" w:hAnsi="Times New Roman" w:cs="Times New Roman"/>
          <w:iCs/>
          <w:sz w:val="24"/>
          <w:szCs w:val="24"/>
        </w:rPr>
        <w:t>street light</w:t>
      </w:r>
      <w:proofErr w:type="gramEnd"/>
      <w:r w:rsidRPr="008310C7">
        <w:rPr>
          <w:rFonts w:ascii="Times New Roman" w:eastAsia="Calibri" w:hAnsi="Times New Roman" w:cs="Times New Roman"/>
          <w:iCs/>
          <w:sz w:val="24"/>
          <w:szCs w:val="24"/>
        </w:rPr>
        <w:t xml:space="preserve">: Limitations of mainstream technology transfer indicators. </w:t>
      </w:r>
      <w:r w:rsidRPr="008310C7">
        <w:rPr>
          <w:rFonts w:ascii="Times New Roman" w:eastAsia="Calibri" w:hAnsi="Times New Roman" w:cs="Times New Roman"/>
          <w:i/>
          <w:iCs/>
          <w:sz w:val="24"/>
          <w:szCs w:val="24"/>
        </w:rPr>
        <w:t>Science &amp; Public Policy (SPP), 42</w:t>
      </w:r>
      <w:r w:rsidRPr="008310C7">
        <w:rPr>
          <w:rFonts w:ascii="Times New Roman" w:eastAsia="Calibri" w:hAnsi="Times New Roman" w:cs="Times New Roman"/>
          <w:iCs/>
          <w:sz w:val="24"/>
          <w:szCs w:val="24"/>
        </w:rPr>
        <w:t>(5), 632-645. doi:10.1093/</w:t>
      </w:r>
      <w:proofErr w:type="spellStart"/>
      <w:r w:rsidRPr="008310C7">
        <w:rPr>
          <w:rFonts w:ascii="Times New Roman" w:eastAsia="Calibri" w:hAnsi="Times New Roman" w:cs="Times New Roman"/>
          <w:iCs/>
          <w:sz w:val="24"/>
          <w:szCs w:val="24"/>
        </w:rPr>
        <w:t>scipol</w:t>
      </w:r>
      <w:proofErr w:type="spellEnd"/>
      <w:r w:rsidRPr="008310C7">
        <w:rPr>
          <w:rFonts w:ascii="Times New Roman" w:eastAsia="Calibri" w:hAnsi="Times New Roman" w:cs="Times New Roman"/>
          <w:iCs/>
          <w:sz w:val="24"/>
          <w:szCs w:val="24"/>
        </w:rPr>
        <w:t>/scu080</w:t>
      </w:r>
    </w:p>
    <w:p w14:paraId="7F202118" w14:textId="77777777" w:rsidR="008310C7" w:rsidRDefault="00C42563" w:rsidP="008310C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article examined</w:t>
      </w:r>
      <w:r w:rsidR="008310C7">
        <w:rPr>
          <w:rFonts w:ascii="Times New Roman" w:eastAsia="Calibri" w:hAnsi="Times New Roman" w:cs="Times New Roman"/>
          <w:iCs/>
          <w:sz w:val="24"/>
          <w:szCs w:val="24"/>
        </w:rPr>
        <w:t xml:space="preserve"> the use of technology transfer indicators developed and published by the Association of University Technology Managers (AUTM) in policymaking.</w:t>
      </w:r>
      <w:r>
        <w:rPr>
          <w:rFonts w:ascii="Times New Roman" w:eastAsia="Calibri" w:hAnsi="Times New Roman" w:cs="Times New Roman"/>
          <w:iCs/>
          <w:sz w:val="24"/>
          <w:szCs w:val="24"/>
        </w:rPr>
        <w:t xml:space="preserve">  The authors specifically studied</w:t>
      </w:r>
      <w:r w:rsidR="008310C7">
        <w:rPr>
          <w:rFonts w:ascii="Times New Roman" w:eastAsia="Calibri" w:hAnsi="Times New Roman" w:cs="Times New Roman"/>
          <w:iCs/>
          <w:sz w:val="24"/>
          <w:szCs w:val="24"/>
        </w:rPr>
        <w:t xml:space="preserve"> the case of policymaking in Canada, but its findings are </w:t>
      </w:r>
      <w:r>
        <w:rPr>
          <w:rFonts w:ascii="Times New Roman" w:eastAsia="Calibri" w:hAnsi="Times New Roman" w:cs="Times New Roman"/>
          <w:iCs/>
          <w:sz w:val="24"/>
          <w:szCs w:val="24"/>
        </w:rPr>
        <w:t xml:space="preserve">likely </w:t>
      </w:r>
      <w:r w:rsidR="008310C7">
        <w:rPr>
          <w:rFonts w:ascii="Times New Roman" w:eastAsia="Calibri" w:hAnsi="Times New Roman" w:cs="Times New Roman"/>
          <w:iCs/>
          <w:sz w:val="24"/>
          <w:szCs w:val="24"/>
        </w:rPr>
        <w:t>relevant to policymaking in the United States.  They argue</w:t>
      </w:r>
      <w:r>
        <w:rPr>
          <w:rFonts w:ascii="Times New Roman" w:eastAsia="Calibri" w:hAnsi="Times New Roman" w:cs="Times New Roman"/>
          <w:iCs/>
          <w:sz w:val="24"/>
          <w:szCs w:val="24"/>
        </w:rPr>
        <w:t>d</w:t>
      </w:r>
      <w:r w:rsidR="008310C7">
        <w:rPr>
          <w:rFonts w:ascii="Times New Roman" w:eastAsia="Calibri" w:hAnsi="Times New Roman" w:cs="Times New Roman"/>
          <w:iCs/>
          <w:sz w:val="24"/>
          <w:szCs w:val="24"/>
        </w:rPr>
        <w:t xml:space="preserve"> </w:t>
      </w:r>
      <w:r w:rsidR="008310C7">
        <w:rPr>
          <w:rFonts w:ascii="Times New Roman" w:eastAsia="Calibri" w:hAnsi="Times New Roman" w:cs="Times New Roman"/>
          <w:iCs/>
          <w:sz w:val="24"/>
          <w:szCs w:val="24"/>
        </w:rPr>
        <w:lastRenderedPageBreak/>
        <w:t>that</w:t>
      </w:r>
      <w:r w:rsidR="00CA5CC7">
        <w:rPr>
          <w:rFonts w:ascii="Times New Roman" w:eastAsia="Calibri" w:hAnsi="Times New Roman" w:cs="Times New Roman"/>
          <w:iCs/>
          <w:sz w:val="24"/>
          <w:szCs w:val="24"/>
        </w:rPr>
        <w:t xml:space="preserve"> the indicators reported by AUTM</w:t>
      </w:r>
      <w:r w:rsidR="00DB3F40">
        <w:rPr>
          <w:rFonts w:ascii="Times New Roman" w:eastAsia="Calibri" w:hAnsi="Times New Roman" w:cs="Times New Roman"/>
          <w:iCs/>
          <w:sz w:val="24"/>
          <w:szCs w:val="24"/>
        </w:rPr>
        <w:t>, which is a U.S.-based professional association,</w:t>
      </w:r>
      <w:r w:rsidR="00CA5CC7">
        <w:rPr>
          <w:rFonts w:ascii="Times New Roman" w:eastAsia="Calibri" w:hAnsi="Times New Roman" w:cs="Times New Roman"/>
          <w:iCs/>
          <w:sz w:val="24"/>
          <w:szCs w:val="24"/>
        </w:rPr>
        <w:t xml:space="preserve"> have essentially achieved </w:t>
      </w:r>
      <w:r w:rsidR="00CA5CC7" w:rsidRPr="00CA5CC7">
        <w:rPr>
          <w:rFonts w:ascii="Times New Roman" w:eastAsia="Calibri" w:hAnsi="Times New Roman" w:cs="Times New Roman"/>
          <w:i/>
          <w:iCs/>
          <w:sz w:val="24"/>
          <w:szCs w:val="24"/>
        </w:rPr>
        <w:t>de facto</w:t>
      </w:r>
      <w:r w:rsidR="00CA5CC7">
        <w:rPr>
          <w:rFonts w:ascii="Times New Roman" w:eastAsia="Calibri" w:hAnsi="Times New Roman" w:cs="Times New Roman"/>
          <w:iCs/>
          <w:sz w:val="24"/>
          <w:szCs w:val="24"/>
        </w:rPr>
        <w:t xml:space="preserve"> monopoly status when it comes to the data and information that policymakers use to formulate public policy on technology transfer.  </w:t>
      </w:r>
      <w:r>
        <w:rPr>
          <w:rFonts w:ascii="Times New Roman" w:eastAsia="Calibri" w:hAnsi="Times New Roman" w:cs="Times New Roman"/>
          <w:iCs/>
          <w:sz w:val="24"/>
          <w:szCs w:val="24"/>
        </w:rPr>
        <w:t>According to the authors, o</w:t>
      </w:r>
      <w:r w:rsidR="00CA5CC7">
        <w:rPr>
          <w:rFonts w:ascii="Times New Roman" w:eastAsia="Calibri" w:hAnsi="Times New Roman" w:cs="Times New Roman"/>
          <w:iCs/>
          <w:sz w:val="24"/>
          <w:szCs w:val="24"/>
        </w:rPr>
        <w:t xml:space="preserve">verreliance on the AUTM </w:t>
      </w:r>
      <w:r w:rsidR="008310C7">
        <w:rPr>
          <w:rFonts w:ascii="Times New Roman" w:eastAsia="Calibri" w:hAnsi="Times New Roman" w:cs="Times New Roman"/>
          <w:iCs/>
          <w:sz w:val="24"/>
          <w:szCs w:val="24"/>
        </w:rPr>
        <w:t>indicators</w:t>
      </w:r>
      <w:r w:rsidR="00CA5CC7">
        <w:rPr>
          <w:rFonts w:ascii="Times New Roman" w:eastAsia="Calibri" w:hAnsi="Times New Roman" w:cs="Times New Roman"/>
          <w:iCs/>
          <w:sz w:val="24"/>
          <w:szCs w:val="24"/>
        </w:rPr>
        <w:t xml:space="preserve"> </w:t>
      </w:r>
      <w:r w:rsidR="008310C7">
        <w:rPr>
          <w:rFonts w:ascii="Times New Roman" w:eastAsia="Calibri" w:hAnsi="Times New Roman" w:cs="Times New Roman"/>
          <w:iCs/>
          <w:sz w:val="24"/>
          <w:szCs w:val="24"/>
        </w:rPr>
        <w:t xml:space="preserve">tends to overstimulate certain activities such as patenting and licensing while dampening other </w:t>
      </w:r>
      <w:r w:rsidR="00CA5CC7">
        <w:rPr>
          <w:rFonts w:ascii="Times New Roman" w:eastAsia="Calibri" w:hAnsi="Times New Roman" w:cs="Times New Roman"/>
          <w:iCs/>
          <w:sz w:val="24"/>
          <w:szCs w:val="24"/>
        </w:rPr>
        <w:t xml:space="preserve">valuable </w:t>
      </w:r>
      <w:r w:rsidR="008310C7">
        <w:rPr>
          <w:rFonts w:ascii="Times New Roman" w:eastAsia="Calibri" w:hAnsi="Times New Roman" w:cs="Times New Roman"/>
          <w:iCs/>
          <w:sz w:val="24"/>
          <w:szCs w:val="24"/>
        </w:rPr>
        <w:t xml:space="preserve">technology transfer activities.  </w:t>
      </w:r>
      <w:r w:rsidR="00DB3F40">
        <w:rPr>
          <w:rFonts w:ascii="Times New Roman" w:eastAsia="Calibri" w:hAnsi="Times New Roman" w:cs="Times New Roman"/>
          <w:iCs/>
          <w:sz w:val="24"/>
          <w:szCs w:val="24"/>
        </w:rPr>
        <w:t>These indicators</w:t>
      </w:r>
      <w:r w:rsidR="00CA5CC7">
        <w:rPr>
          <w:rFonts w:ascii="Times New Roman" w:eastAsia="Calibri" w:hAnsi="Times New Roman" w:cs="Times New Roman"/>
          <w:iCs/>
          <w:sz w:val="24"/>
          <w:szCs w:val="24"/>
        </w:rPr>
        <w:t xml:space="preserve"> affect all aspects of the policy process by influencing beliefs, perceptions, </w:t>
      </w:r>
      <w:r w:rsidR="007570ED">
        <w:rPr>
          <w:rFonts w:ascii="Times New Roman" w:eastAsia="Calibri" w:hAnsi="Times New Roman" w:cs="Times New Roman"/>
          <w:iCs/>
          <w:sz w:val="24"/>
          <w:szCs w:val="24"/>
        </w:rPr>
        <w:t>issue framing,</w:t>
      </w:r>
      <w:r w:rsidR="00CA5CC7">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problem analysis, and selection of possible solution sets</w:t>
      </w:r>
      <w:r w:rsidR="00CA5CC7">
        <w:rPr>
          <w:rFonts w:ascii="Times New Roman" w:eastAsia="Calibri" w:hAnsi="Times New Roman" w:cs="Times New Roman"/>
          <w:iCs/>
          <w:sz w:val="24"/>
          <w:szCs w:val="24"/>
        </w:rPr>
        <w:t xml:space="preserve">.  </w:t>
      </w:r>
      <w:r w:rsidR="008310C7">
        <w:rPr>
          <w:rFonts w:ascii="Times New Roman" w:eastAsia="Calibri" w:hAnsi="Times New Roman" w:cs="Times New Roman"/>
          <w:iCs/>
          <w:sz w:val="24"/>
          <w:szCs w:val="24"/>
        </w:rPr>
        <w:t xml:space="preserve">The </w:t>
      </w:r>
      <w:r>
        <w:rPr>
          <w:rFonts w:ascii="Times New Roman" w:eastAsia="Calibri" w:hAnsi="Times New Roman" w:cs="Times New Roman"/>
          <w:iCs/>
          <w:sz w:val="24"/>
          <w:szCs w:val="24"/>
        </w:rPr>
        <w:t xml:space="preserve">authors noted that </w:t>
      </w:r>
      <w:r w:rsidR="008310C7">
        <w:rPr>
          <w:rFonts w:ascii="Times New Roman" w:eastAsia="Calibri" w:hAnsi="Times New Roman" w:cs="Times New Roman"/>
          <w:iCs/>
          <w:sz w:val="24"/>
          <w:szCs w:val="24"/>
        </w:rPr>
        <w:t xml:space="preserve">AUTM indicators are widely used in Canada and the </w:t>
      </w:r>
      <w:proofErr w:type="gramStart"/>
      <w:r w:rsidR="008310C7">
        <w:rPr>
          <w:rFonts w:ascii="Times New Roman" w:eastAsia="Calibri" w:hAnsi="Times New Roman" w:cs="Times New Roman"/>
          <w:iCs/>
          <w:sz w:val="24"/>
          <w:szCs w:val="24"/>
        </w:rPr>
        <w:t>U.S.</w:t>
      </w:r>
      <w:proofErr w:type="gramEnd"/>
      <w:r w:rsidR="008310C7">
        <w:rPr>
          <w:rFonts w:ascii="Times New Roman" w:eastAsia="Calibri" w:hAnsi="Times New Roman" w:cs="Times New Roman"/>
          <w:iCs/>
          <w:sz w:val="24"/>
          <w:szCs w:val="24"/>
        </w:rPr>
        <w:t xml:space="preserve"> but they have several weaknesses.  </w:t>
      </w:r>
      <w:r w:rsidR="00DB3F40">
        <w:rPr>
          <w:rFonts w:ascii="Times New Roman" w:eastAsia="Calibri" w:hAnsi="Times New Roman" w:cs="Times New Roman"/>
          <w:iCs/>
          <w:sz w:val="24"/>
          <w:szCs w:val="24"/>
        </w:rPr>
        <w:t xml:space="preserve">AUTM </w:t>
      </w:r>
      <w:r w:rsidR="008310C7">
        <w:rPr>
          <w:rFonts w:ascii="Times New Roman" w:eastAsia="Calibri" w:hAnsi="Times New Roman" w:cs="Times New Roman"/>
          <w:iCs/>
          <w:sz w:val="24"/>
          <w:szCs w:val="24"/>
        </w:rPr>
        <w:t>gather</w:t>
      </w:r>
      <w:r w:rsidR="00DB3F40">
        <w:rPr>
          <w:rFonts w:ascii="Times New Roman" w:eastAsia="Calibri" w:hAnsi="Times New Roman" w:cs="Times New Roman"/>
          <w:iCs/>
          <w:sz w:val="24"/>
          <w:szCs w:val="24"/>
        </w:rPr>
        <w:t>s the data</w:t>
      </w:r>
      <w:r w:rsidR="008310C7">
        <w:rPr>
          <w:rFonts w:ascii="Times New Roman" w:eastAsia="Calibri" w:hAnsi="Times New Roman" w:cs="Times New Roman"/>
          <w:iCs/>
          <w:sz w:val="24"/>
          <w:szCs w:val="24"/>
        </w:rPr>
        <w:t xml:space="preserve"> from an annual survey</w:t>
      </w:r>
      <w:r w:rsidR="00D92012">
        <w:rPr>
          <w:rFonts w:ascii="Times New Roman" w:eastAsia="Calibri" w:hAnsi="Times New Roman" w:cs="Times New Roman"/>
          <w:iCs/>
          <w:sz w:val="24"/>
          <w:szCs w:val="24"/>
        </w:rPr>
        <w:t xml:space="preserve"> </w:t>
      </w:r>
      <w:r w:rsidR="00DB3F40">
        <w:rPr>
          <w:rFonts w:ascii="Times New Roman" w:eastAsia="Calibri" w:hAnsi="Times New Roman" w:cs="Times New Roman"/>
          <w:iCs/>
          <w:sz w:val="24"/>
          <w:szCs w:val="24"/>
        </w:rPr>
        <w:t xml:space="preserve">of </w:t>
      </w:r>
      <w:r w:rsidR="00D92012">
        <w:rPr>
          <w:rFonts w:ascii="Times New Roman" w:eastAsia="Calibri" w:hAnsi="Times New Roman" w:cs="Times New Roman"/>
          <w:iCs/>
          <w:sz w:val="24"/>
          <w:szCs w:val="24"/>
        </w:rPr>
        <w:t>Canadian and U.S. universities</w:t>
      </w:r>
      <w:r w:rsidR="007570ED" w:rsidRPr="007570ED">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that provides incomplete coverage</w:t>
      </w:r>
      <w:r w:rsidR="00DB3F40">
        <w:rPr>
          <w:rFonts w:ascii="Times New Roman" w:eastAsia="Calibri" w:hAnsi="Times New Roman" w:cs="Times New Roman"/>
          <w:iCs/>
          <w:sz w:val="24"/>
          <w:szCs w:val="24"/>
        </w:rPr>
        <w:t xml:space="preserve"> of the institutions</w:t>
      </w:r>
      <w:r w:rsidR="00D92012">
        <w:rPr>
          <w:rFonts w:ascii="Times New Roman" w:eastAsia="Calibri" w:hAnsi="Times New Roman" w:cs="Times New Roman"/>
          <w:iCs/>
          <w:sz w:val="24"/>
          <w:szCs w:val="24"/>
        </w:rPr>
        <w:t xml:space="preserve">.  Participation in the survey is inconsistent.  The survey collects voluntary self-reported data that is not independently verified or validated.  Reliance on the AUTM data requires assuming the respondents are accurately reporting unbiased data consistently among institutions.  </w:t>
      </w:r>
      <w:r>
        <w:rPr>
          <w:rFonts w:ascii="Times New Roman" w:eastAsia="Calibri" w:hAnsi="Times New Roman" w:cs="Times New Roman"/>
          <w:iCs/>
          <w:sz w:val="24"/>
          <w:szCs w:val="24"/>
        </w:rPr>
        <w:t>I</w:t>
      </w:r>
      <w:r w:rsidR="00D92012">
        <w:rPr>
          <w:rFonts w:ascii="Times New Roman" w:eastAsia="Calibri" w:hAnsi="Times New Roman" w:cs="Times New Roman"/>
          <w:iCs/>
          <w:sz w:val="24"/>
          <w:szCs w:val="24"/>
        </w:rPr>
        <w:t>t is unlikely that this assumption is even remotely true.  Additionally, the AUTM data only report indicators of formal technology transfer activity.  However, research suggests that university technology transfer offices are involved in as little as one-third of university technologies that are commerc</w:t>
      </w:r>
      <w:r>
        <w:rPr>
          <w:rFonts w:ascii="Times New Roman" w:eastAsia="Calibri" w:hAnsi="Times New Roman" w:cs="Times New Roman"/>
          <w:iCs/>
          <w:sz w:val="24"/>
          <w:szCs w:val="24"/>
        </w:rPr>
        <w:t>ialized.  This source highlights</w:t>
      </w:r>
      <w:r w:rsidR="00D92012">
        <w:rPr>
          <w:rFonts w:ascii="Times New Roman" w:eastAsia="Calibri" w:hAnsi="Times New Roman" w:cs="Times New Roman"/>
          <w:iCs/>
          <w:sz w:val="24"/>
          <w:szCs w:val="24"/>
        </w:rPr>
        <w:t xml:space="preserve"> the need for alternative approaches to studying </w:t>
      </w:r>
      <w:r w:rsidR="00CA5CC7">
        <w:rPr>
          <w:rFonts w:ascii="Times New Roman" w:eastAsia="Calibri" w:hAnsi="Times New Roman" w:cs="Times New Roman"/>
          <w:iCs/>
          <w:sz w:val="24"/>
          <w:szCs w:val="24"/>
        </w:rPr>
        <w:t xml:space="preserve">and understanding </w:t>
      </w:r>
      <w:r w:rsidR="00D92012">
        <w:rPr>
          <w:rFonts w:ascii="Times New Roman" w:eastAsia="Calibri" w:hAnsi="Times New Roman" w:cs="Times New Roman"/>
          <w:iCs/>
          <w:sz w:val="24"/>
          <w:szCs w:val="24"/>
        </w:rPr>
        <w:t>university technology transfer to better inform policymaking.</w:t>
      </w:r>
      <w:r w:rsidR="00CA5CC7">
        <w:rPr>
          <w:rFonts w:ascii="Times New Roman" w:eastAsia="Calibri" w:hAnsi="Times New Roman" w:cs="Times New Roman"/>
          <w:iCs/>
          <w:sz w:val="24"/>
          <w:szCs w:val="24"/>
        </w:rPr>
        <w:t xml:space="preserve">  It suggests that the proposed dissertation study </w:t>
      </w:r>
      <w:r>
        <w:rPr>
          <w:rFonts w:ascii="Times New Roman" w:eastAsia="Calibri" w:hAnsi="Times New Roman" w:cs="Times New Roman"/>
          <w:iCs/>
          <w:sz w:val="24"/>
          <w:szCs w:val="24"/>
        </w:rPr>
        <w:t xml:space="preserve">will </w:t>
      </w:r>
      <w:r w:rsidR="00CA5CC7">
        <w:rPr>
          <w:rFonts w:ascii="Times New Roman" w:eastAsia="Calibri" w:hAnsi="Times New Roman" w:cs="Times New Roman"/>
          <w:iCs/>
          <w:sz w:val="24"/>
          <w:szCs w:val="24"/>
        </w:rPr>
        <w:t xml:space="preserve">help fill a significant gap in the </w:t>
      </w:r>
      <w:r w:rsidR="007A7618">
        <w:rPr>
          <w:rFonts w:ascii="Times New Roman" w:eastAsia="Calibri" w:hAnsi="Times New Roman" w:cs="Times New Roman"/>
          <w:iCs/>
          <w:sz w:val="24"/>
          <w:szCs w:val="24"/>
        </w:rPr>
        <w:t>knowledge base</w:t>
      </w:r>
      <w:r w:rsidR="00CA5CC7">
        <w:rPr>
          <w:rFonts w:ascii="Times New Roman" w:eastAsia="Calibri" w:hAnsi="Times New Roman" w:cs="Times New Roman"/>
          <w:iCs/>
          <w:sz w:val="24"/>
          <w:szCs w:val="24"/>
        </w:rPr>
        <w:t xml:space="preserve"> that informs public policy regarding technology transfer.</w:t>
      </w:r>
    </w:p>
    <w:p w14:paraId="0EA288E3" w14:textId="77777777"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ed)</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14:paraId="0C6A26FD" w14:textId="77777777" w:rsidR="00250EF2" w:rsidRDefault="004A5060"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w:t>
      </w:r>
      <w:r w:rsidR="00636891">
        <w:rPr>
          <w:rFonts w:ascii="Times New Roman" w:eastAsia="Calibri" w:hAnsi="Times New Roman" w:cs="Times New Roman"/>
          <w:iCs/>
          <w:sz w:val="24"/>
          <w:szCs w:val="24"/>
        </w:rPr>
        <w:t xml:space="preserve"> provides</w:t>
      </w:r>
      <w:r w:rsidR="00FF142E">
        <w:rPr>
          <w:rFonts w:ascii="Times New Roman" w:eastAsia="Calibri" w:hAnsi="Times New Roman" w:cs="Times New Roman"/>
          <w:iCs/>
          <w:sz w:val="24"/>
          <w:szCs w:val="24"/>
        </w:rPr>
        <w:t xml:space="preserve"> a useful scaffold for structuring a study of the role of development stage in university technology transfer.  It</w:t>
      </w:r>
      <w:r w:rsidR="00636891">
        <w:rPr>
          <w:rFonts w:ascii="Times New Roman" w:eastAsia="Calibri" w:hAnsi="Times New Roman" w:cs="Times New Roman"/>
          <w:iCs/>
          <w:sz w:val="24"/>
          <w:szCs w:val="24"/>
        </w:rPr>
        <w:t xml:space="preserve"> described</w:t>
      </w:r>
      <w:r w:rsidR="00394958">
        <w:rPr>
          <w:rFonts w:ascii="Times New Roman" w:eastAsia="Calibri" w:hAnsi="Times New Roman" w:cs="Times New Roman"/>
          <w:iCs/>
          <w:sz w:val="24"/>
          <w:szCs w:val="24"/>
        </w:rPr>
        <w:t xml:space="preserve">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w:t>
      </w:r>
      <w:r w:rsidR="00797687">
        <w:rPr>
          <w:rFonts w:ascii="Times New Roman" w:eastAsia="Calibri" w:hAnsi="Times New Roman" w:cs="Times New Roman"/>
          <w:iCs/>
          <w:sz w:val="24"/>
          <w:szCs w:val="24"/>
        </w:rPr>
        <w:t xml:space="preserve">the choices </w:t>
      </w:r>
      <w:r w:rsidR="00207C20">
        <w:rPr>
          <w:rFonts w:ascii="Times New Roman" w:eastAsia="Calibri" w:hAnsi="Times New Roman" w:cs="Times New Roman"/>
          <w:iCs/>
          <w:sz w:val="24"/>
          <w:szCs w:val="24"/>
        </w:rPr>
        <w:t xml:space="preserve">made </w:t>
      </w:r>
      <w:r w:rsidR="00797687">
        <w:rPr>
          <w:rFonts w:ascii="Times New Roman" w:eastAsia="Calibri" w:hAnsi="Times New Roman" w:cs="Times New Roman"/>
          <w:iCs/>
          <w:sz w:val="24"/>
          <w:szCs w:val="24"/>
        </w:rPr>
        <w:t>and actions</w:t>
      </w:r>
      <w:r w:rsidR="00207C20">
        <w:rPr>
          <w:rFonts w:ascii="Times New Roman" w:eastAsia="Calibri" w:hAnsi="Times New Roman" w:cs="Times New Roman"/>
          <w:iCs/>
          <w:sz w:val="24"/>
          <w:szCs w:val="24"/>
        </w:rPr>
        <w:t xml:space="preserve"> taken by</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individuals</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 xml:space="preserve">on behalf of the </w:t>
      </w:r>
      <w:r w:rsidR="00394958">
        <w:rPr>
          <w:rFonts w:ascii="Times New Roman" w:eastAsia="Calibri" w:hAnsi="Times New Roman" w:cs="Times New Roman"/>
          <w:iCs/>
          <w:sz w:val="24"/>
          <w:szCs w:val="24"/>
        </w:rPr>
        <w:t>organization</w:t>
      </w:r>
      <w:r w:rsidR="00797687">
        <w:rPr>
          <w:rFonts w:ascii="Times New Roman" w:eastAsia="Calibri" w:hAnsi="Times New Roman" w:cs="Times New Roman"/>
          <w:iCs/>
          <w:sz w:val="24"/>
          <w:szCs w:val="24"/>
        </w:rPr>
        <w:t>s</w:t>
      </w:r>
      <w:r w:rsidR="00207C20">
        <w:rPr>
          <w:rFonts w:ascii="Times New Roman" w:eastAsia="Calibri" w:hAnsi="Times New Roman" w:cs="Times New Roman"/>
          <w:iCs/>
          <w:sz w:val="24"/>
          <w:szCs w:val="24"/>
        </w:rPr>
        <w:t xml:space="preserve"> to which they are members</w:t>
      </w:r>
      <w:r w:rsidR="00394958">
        <w:rPr>
          <w:rFonts w:ascii="Times New Roman" w:eastAsia="Calibri" w:hAnsi="Times New Roman" w:cs="Times New Roman"/>
          <w:iCs/>
          <w:sz w:val="24"/>
          <w:szCs w:val="24"/>
        </w:rPr>
        <w:t xml:space="preserve">.  </w:t>
      </w:r>
      <w:r w:rsidR="00E43B4E">
        <w:rPr>
          <w:rFonts w:ascii="Times New Roman" w:eastAsia="Calibri" w:hAnsi="Times New Roman" w:cs="Times New Roman"/>
          <w:iCs/>
          <w:sz w:val="24"/>
          <w:szCs w:val="24"/>
        </w:rPr>
        <w:t>Chapters 4, 6, 8, and 10 focus on the sociology of administration – what one might call descriptive administration theory.  Chapters 3</w:t>
      </w:r>
      <w:r w:rsidR="00636891">
        <w:rPr>
          <w:rFonts w:ascii="Times New Roman" w:eastAsia="Calibri" w:hAnsi="Times New Roman" w:cs="Times New Roman"/>
          <w:iCs/>
          <w:sz w:val="24"/>
          <w:szCs w:val="24"/>
        </w:rPr>
        <w:t>, 9, and 11 emphasize what the author called</w:t>
      </w:r>
      <w:r w:rsidR="00E43B4E">
        <w:rPr>
          <w:rFonts w:ascii="Times New Roman" w:eastAsia="Calibri" w:hAnsi="Times New Roman" w:cs="Times New Roman"/>
          <w:iCs/>
          <w:sz w:val="24"/>
          <w:szCs w:val="24"/>
        </w:rPr>
        <w:t xml:space="preserve"> the practical science of administra</w:t>
      </w:r>
      <w:r w:rsidR="00797687">
        <w:rPr>
          <w:rFonts w:ascii="Times New Roman" w:eastAsia="Calibri" w:hAnsi="Times New Roman" w:cs="Times New Roman"/>
          <w:iCs/>
          <w:sz w:val="24"/>
          <w:szCs w:val="24"/>
        </w:rPr>
        <w:t>tion – what might be apt</w:t>
      </w:r>
      <w:r w:rsidR="00E43B4E">
        <w:rPr>
          <w:rFonts w:ascii="Times New Roman" w:eastAsia="Calibri" w:hAnsi="Times New Roman" w:cs="Times New Roman"/>
          <w:iCs/>
          <w:sz w:val="24"/>
          <w:szCs w:val="24"/>
        </w:rPr>
        <w:t xml:space="preserve">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636891">
        <w:rPr>
          <w:rFonts w:ascii="Times New Roman" w:eastAsia="Calibri" w:hAnsi="Times New Roman" w:cs="Times New Roman"/>
          <w:iCs/>
          <w:sz w:val="24"/>
          <w:szCs w:val="24"/>
        </w:rPr>
        <w:t>The author</w:t>
      </w:r>
      <w:r w:rsidR="00925F4A">
        <w:rPr>
          <w:rFonts w:ascii="Times New Roman" w:eastAsia="Calibri" w:hAnsi="Times New Roman" w:cs="Times New Roman"/>
          <w:iCs/>
          <w:sz w:val="24"/>
          <w:szCs w:val="24"/>
        </w:rPr>
        <w:t xml:space="preserve">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w:t>
      </w:r>
      <w:r w:rsidR="00913456">
        <w:rPr>
          <w:rFonts w:ascii="Times New Roman" w:eastAsia="Calibri" w:hAnsi="Times New Roman" w:cs="Times New Roman"/>
          <w:iCs/>
          <w:sz w:val="24"/>
          <w:szCs w:val="24"/>
        </w:rPr>
        <w:t>The author</w:t>
      </w:r>
      <w:r w:rsidR="0014711A">
        <w:rPr>
          <w:rFonts w:ascii="Times New Roman" w:eastAsia="Calibri" w:hAnsi="Times New Roman" w:cs="Times New Roman"/>
          <w:iCs/>
          <w:sz w:val="24"/>
          <w:szCs w:val="24"/>
        </w:rPr>
        <w:t xml:space="preserve"> </w:t>
      </w:r>
      <w:r w:rsidR="00913456">
        <w:rPr>
          <w:rFonts w:ascii="Times New Roman" w:eastAsia="Calibri" w:hAnsi="Times New Roman" w:cs="Times New Roman"/>
          <w:iCs/>
          <w:sz w:val="24"/>
          <w:szCs w:val="24"/>
        </w:rPr>
        <w:t>argued</w:t>
      </w:r>
      <w:r w:rsidR="0014711A">
        <w:rPr>
          <w:rFonts w:ascii="Times New Roman" w:eastAsia="Calibri" w:hAnsi="Times New Roman" w:cs="Times New Roman"/>
          <w:iCs/>
          <w:sz w:val="24"/>
          <w:szCs w:val="24"/>
        </w:rPr>
        <w:t xml:space="preserve">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As with physical tasks, there is sp</w:t>
      </w:r>
      <w:r>
        <w:rPr>
          <w:rFonts w:ascii="Times New Roman" w:eastAsia="Calibri" w:hAnsi="Times New Roman" w:cs="Times New Roman"/>
          <w:iCs/>
          <w:sz w:val="24"/>
          <w:szCs w:val="24"/>
        </w:rPr>
        <w:t>ecialization regarding decision making</w:t>
      </w:r>
      <w:r w:rsidR="000A67F9">
        <w:rPr>
          <w:rFonts w:ascii="Times New Roman" w:eastAsia="Calibri" w:hAnsi="Times New Roman" w:cs="Times New Roman"/>
          <w:iCs/>
          <w:sz w:val="24"/>
          <w:szCs w:val="24"/>
        </w:rPr>
        <w:t xml:space="preserve"> in organizations.  </w:t>
      </w:r>
      <w:r w:rsidR="00913456">
        <w:rPr>
          <w:rFonts w:ascii="Times New Roman" w:eastAsia="Calibri" w:hAnsi="Times New Roman" w:cs="Times New Roman"/>
          <w:iCs/>
          <w:sz w:val="24"/>
          <w:szCs w:val="24"/>
        </w:rPr>
        <w:t>The author</w:t>
      </w:r>
      <w:r w:rsidR="00B654B0">
        <w:rPr>
          <w:rFonts w:ascii="Times New Roman" w:eastAsia="Calibri" w:hAnsi="Times New Roman" w:cs="Times New Roman"/>
          <w:iCs/>
          <w:sz w:val="24"/>
          <w:szCs w:val="24"/>
        </w:rPr>
        <w:t xml:space="preserve">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t>
      </w:r>
      <w:r w:rsidR="00191382">
        <w:rPr>
          <w:rFonts w:ascii="Times New Roman" w:eastAsia="Calibri" w:hAnsi="Times New Roman" w:cs="Times New Roman"/>
          <w:iCs/>
          <w:sz w:val="24"/>
          <w:szCs w:val="24"/>
        </w:rPr>
        <w:lastRenderedPageBreak/>
        <w:t xml:space="preserve">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636891">
        <w:rPr>
          <w:rFonts w:ascii="Times New Roman" w:eastAsia="Calibri" w:hAnsi="Times New Roman" w:cs="Times New Roman"/>
          <w:iCs/>
          <w:sz w:val="24"/>
          <w:szCs w:val="24"/>
        </w:rPr>
        <w:t>the author</w:t>
      </w:r>
      <w:r w:rsidR="00191382">
        <w:rPr>
          <w:rFonts w:ascii="Times New Roman" w:eastAsia="Calibri" w:hAnsi="Times New Roman" w:cs="Times New Roman"/>
          <w:iCs/>
          <w:sz w:val="24"/>
          <w:szCs w:val="24"/>
        </w:rPr>
        <w:t xml:space="preserve">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913456">
        <w:rPr>
          <w:rFonts w:ascii="Times New Roman" w:eastAsia="Calibri" w:hAnsi="Times New Roman" w:cs="Times New Roman"/>
          <w:iCs/>
          <w:sz w:val="24"/>
          <w:szCs w:val="24"/>
        </w:rPr>
        <w:t xml:space="preserve"> The author</w:t>
      </w:r>
      <w:r w:rsidR="003A0888">
        <w:rPr>
          <w:rFonts w:ascii="Times New Roman" w:eastAsia="Calibri" w:hAnsi="Times New Roman" w:cs="Times New Roman"/>
          <w:iCs/>
          <w:sz w:val="24"/>
          <w:szCs w:val="24"/>
        </w:rPr>
        <w:t xml:space="preserve">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t xml:space="preserve">organizational decision making as a “decision-fabricating process” that involved fact-finding,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w:t>
      </w:r>
      <w:proofErr w:type="gramStart"/>
      <w:r w:rsidR="000A67F9">
        <w:rPr>
          <w:rFonts w:ascii="Times New Roman" w:eastAsia="Calibri" w:hAnsi="Times New Roman" w:cs="Times New Roman"/>
          <w:iCs/>
          <w:sz w:val="24"/>
          <w:szCs w:val="24"/>
        </w:rPr>
        <w:t>decision making</w:t>
      </w:r>
      <w:proofErr w:type="gramEnd"/>
      <w:r w:rsidR="000A67F9">
        <w:rPr>
          <w:rFonts w:ascii="Times New Roman" w:eastAsia="Calibri" w:hAnsi="Times New Roman" w:cs="Times New Roman"/>
          <w:iCs/>
          <w:sz w:val="24"/>
          <w:szCs w:val="24"/>
        </w:rPr>
        <w:t xml:space="preserve"> responsibilities between operative and supervisory personnel within the organization (p. 23).  </w:t>
      </w:r>
      <w:r w:rsidR="00B13B16">
        <w:rPr>
          <w:rFonts w:ascii="Times New Roman" w:eastAsia="Calibri" w:hAnsi="Times New Roman" w:cs="Times New Roman"/>
          <w:iCs/>
          <w:sz w:val="24"/>
          <w:szCs w:val="24"/>
        </w:rPr>
        <w:t xml:space="preserve">Also relevant is </w:t>
      </w:r>
      <w:r w:rsidR="00913456">
        <w:rPr>
          <w:rFonts w:ascii="Times New Roman" w:eastAsia="Calibri" w:hAnsi="Times New Roman" w:cs="Times New Roman"/>
          <w:iCs/>
          <w:sz w:val="24"/>
          <w:szCs w:val="24"/>
        </w:rPr>
        <w:t>the author</w:t>
      </w:r>
      <w:r w:rsidR="00B13B16">
        <w:rPr>
          <w:rFonts w:ascii="Times New Roman" w:eastAsia="Calibri" w:hAnsi="Times New Roman" w:cs="Times New Roman"/>
          <w:iCs/>
          <w:sz w:val="24"/>
          <w:szCs w:val="24"/>
        </w:rPr>
        <w:t>’s critique of role theory and the idea that roles det</w:t>
      </w:r>
      <w:r w:rsidR="00636891">
        <w:rPr>
          <w:rFonts w:ascii="Times New Roman" w:eastAsia="Calibri" w:hAnsi="Times New Roman" w:cs="Times New Roman"/>
          <w:iCs/>
          <w:sz w:val="24"/>
          <w:szCs w:val="24"/>
        </w:rPr>
        <w:t>ermine behavior, which he argued</w:t>
      </w:r>
      <w:r w:rsidR="00B13B16">
        <w:rPr>
          <w:rFonts w:ascii="Times New Roman" w:eastAsia="Calibri" w:hAnsi="Times New Roman" w:cs="Times New Roman"/>
          <w:iCs/>
          <w:sz w:val="24"/>
          <w:szCs w:val="24"/>
        </w:rPr>
        <w:t xml:space="preserve"> is too constraining in its original connotation of </w:t>
      </w:r>
      <w:r>
        <w:rPr>
          <w:rFonts w:ascii="Times New Roman" w:eastAsia="Calibri" w:hAnsi="Times New Roman" w:cs="Times New Roman"/>
          <w:iCs/>
          <w:sz w:val="24"/>
          <w:szCs w:val="24"/>
        </w:rPr>
        <w:t xml:space="preserve">a part in an organizational </w:t>
      </w:r>
      <w:r w:rsidR="00B13B16">
        <w:rPr>
          <w:rFonts w:ascii="Times New Roman" w:eastAsia="Calibri" w:hAnsi="Times New Roman" w:cs="Times New Roman"/>
          <w:iCs/>
          <w:sz w:val="24"/>
          <w:szCs w:val="24"/>
        </w:rPr>
        <w:t xml:space="preserve">drama.  </w:t>
      </w:r>
      <w:r w:rsidR="00913456">
        <w:rPr>
          <w:rFonts w:ascii="Times New Roman" w:eastAsia="Calibri" w:hAnsi="Times New Roman" w:cs="Times New Roman"/>
          <w:iCs/>
          <w:sz w:val="24"/>
          <w:szCs w:val="24"/>
        </w:rPr>
        <w:t>The author countered</w:t>
      </w:r>
      <w:r w:rsidR="00B13B16">
        <w:rPr>
          <w:rFonts w:ascii="Times New Roman" w:eastAsia="Calibri" w:hAnsi="Times New Roman" w:cs="Times New Roman"/>
          <w:iCs/>
          <w:sz w:val="24"/>
          <w:szCs w:val="24"/>
        </w:rPr>
        <w:t xml:space="preserve">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r w:rsidR="00797687">
        <w:rPr>
          <w:rFonts w:ascii="Times New Roman" w:eastAsia="Calibri" w:hAnsi="Times New Roman" w:cs="Times New Roman"/>
          <w:iCs/>
          <w:sz w:val="24"/>
          <w:szCs w:val="24"/>
        </w:rPr>
        <w:t xml:space="preserve">  In effect, a role is simply a bundle of decision premises.</w:t>
      </w:r>
      <w:r w:rsidR="00872635">
        <w:rPr>
          <w:rFonts w:ascii="Times New Roman" w:eastAsia="Calibri" w:hAnsi="Times New Roman" w:cs="Times New Roman"/>
          <w:iCs/>
          <w:sz w:val="24"/>
          <w:szCs w:val="24"/>
        </w:rPr>
        <w:t xml:space="preserve">  </w:t>
      </w:r>
      <w:r w:rsidR="00913456">
        <w:rPr>
          <w:rFonts w:ascii="Times New Roman" w:eastAsia="Calibri" w:hAnsi="Times New Roman" w:cs="Times New Roman"/>
          <w:iCs/>
          <w:sz w:val="24"/>
          <w:szCs w:val="24"/>
        </w:rPr>
        <w:t>The author</w:t>
      </w:r>
      <w:r w:rsidR="00872635">
        <w:rPr>
          <w:rFonts w:ascii="Times New Roman" w:eastAsia="Calibri" w:hAnsi="Times New Roman" w:cs="Times New Roman"/>
          <w:iCs/>
          <w:sz w:val="24"/>
          <w:szCs w:val="24"/>
        </w:rPr>
        <w:t xml:space="preserve"> also detail</w:t>
      </w:r>
      <w:r w:rsidR="00913456">
        <w:rPr>
          <w:rFonts w:ascii="Times New Roman" w:eastAsia="Calibri" w:hAnsi="Times New Roman" w:cs="Times New Roman"/>
          <w:iCs/>
          <w:sz w:val="24"/>
          <w:szCs w:val="24"/>
        </w:rPr>
        <w:t>ed</w:t>
      </w:r>
      <w:r w:rsidR="00872635">
        <w:rPr>
          <w:rFonts w:ascii="Times New Roman" w:eastAsia="Calibri" w:hAnsi="Times New Roman" w:cs="Times New Roman"/>
          <w:iCs/>
          <w:sz w:val="24"/>
          <w:szCs w:val="24"/>
        </w:rPr>
        <w:t xml:space="preserve"> what he called an experiment but </w:t>
      </w:r>
      <w:r w:rsidR="005A6745">
        <w:rPr>
          <w:rFonts w:ascii="Times New Roman" w:eastAsia="Calibri" w:hAnsi="Times New Roman" w:cs="Times New Roman"/>
          <w:iCs/>
          <w:sz w:val="24"/>
          <w:szCs w:val="24"/>
        </w:rPr>
        <w:t xml:space="preserve">is more aptly described as a simulation because it lacked a control, a stimulus, and random assignment (p. 298-302).  Such as it is, the simulation provides a template for a possible research design for the proposed dissertation study that is worthy of consideration.  With some modification, it could be turned into a true experiment that </w:t>
      </w:r>
      <w:r w:rsidR="00F12CA3">
        <w:rPr>
          <w:rFonts w:ascii="Times New Roman" w:eastAsia="Calibri" w:hAnsi="Times New Roman" w:cs="Times New Roman"/>
          <w:iCs/>
          <w:sz w:val="24"/>
          <w:szCs w:val="24"/>
        </w:rPr>
        <w:t>might</w:t>
      </w:r>
      <w:r w:rsidR="005A6745">
        <w:rPr>
          <w:rFonts w:ascii="Times New Roman" w:eastAsia="Calibri" w:hAnsi="Times New Roman" w:cs="Times New Roman"/>
          <w:iCs/>
          <w:sz w:val="24"/>
          <w:szCs w:val="24"/>
        </w:rPr>
        <w:t xml:space="preserve"> provide significant explanatory power.</w:t>
      </w:r>
    </w:p>
    <w:p w14:paraId="5F666610" w14:textId="77777777" w:rsidR="008422AC" w:rsidRDefault="00BE703A" w:rsidP="00BE703A">
      <w:pPr>
        <w:tabs>
          <w:tab w:val="left" w:pos="1080"/>
        </w:tabs>
        <w:spacing w:line="480" w:lineRule="auto"/>
        <w:ind w:left="720" w:hanging="720"/>
        <w:rPr>
          <w:rFonts w:ascii="Times New Roman" w:hAnsi="Times New Roman" w:cs="Times New Roman"/>
          <w:sz w:val="24"/>
        </w:rPr>
      </w:pPr>
      <w:proofErr w:type="spellStart"/>
      <w:r w:rsidRPr="00BE703A">
        <w:rPr>
          <w:rFonts w:ascii="Times New Roman" w:hAnsi="Times New Roman" w:cs="Times New Roman"/>
          <w:sz w:val="24"/>
        </w:rPr>
        <w:t>Volberda</w:t>
      </w:r>
      <w:proofErr w:type="spellEnd"/>
      <w:r w:rsidRPr="00BE703A">
        <w:rPr>
          <w:rFonts w:ascii="Times New Roman" w:hAnsi="Times New Roman" w:cs="Times New Roman"/>
          <w:sz w:val="24"/>
        </w:rPr>
        <w:t xml:space="preserve">, H. W., Foss, N. J., &amp; Lyles, M. A. (2010). Absorbing the concept of absorptive capacity: How to realize its potential in the organization field. </w:t>
      </w:r>
      <w:r w:rsidRPr="00BE703A">
        <w:rPr>
          <w:rFonts w:ascii="Times New Roman" w:hAnsi="Times New Roman" w:cs="Times New Roman"/>
          <w:i/>
          <w:iCs/>
          <w:sz w:val="24"/>
        </w:rPr>
        <w:t>Organization Science, 21</w:t>
      </w:r>
      <w:r>
        <w:rPr>
          <w:rFonts w:ascii="Times New Roman" w:hAnsi="Times New Roman" w:cs="Times New Roman"/>
          <w:sz w:val="24"/>
        </w:rPr>
        <w:t xml:space="preserve">(4), 931. </w:t>
      </w:r>
      <w:proofErr w:type="spellStart"/>
      <w:r>
        <w:rPr>
          <w:rFonts w:ascii="Times New Roman" w:hAnsi="Times New Roman" w:cs="Times New Roman"/>
          <w:sz w:val="24"/>
        </w:rPr>
        <w:t>d</w:t>
      </w:r>
      <w:r w:rsidRPr="00BE703A">
        <w:rPr>
          <w:rFonts w:ascii="Times New Roman" w:hAnsi="Times New Roman" w:cs="Times New Roman"/>
          <w:sz w:val="24"/>
        </w:rPr>
        <w:t>oi</w:t>
      </w:r>
      <w:proofErr w:type="spellEnd"/>
      <w:r>
        <w:rPr>
          <w:rFonts w:ascii="Times New Roman" w:hAnsi="Times New Roman" w:cs="Times New Roman"/>
          <w:sz w:val="24"/>
        </w:rPr>
        <w:t xml:space="preserve">: </w:t>
      </w:r>
      <w:r w:rsidRPr="00BE703A">
        <w:rPr>
          <w:rFonts w:ascii="Times New Roman" w:hAnsi="Times New Roman" w:cs="Times New Roman"/>
          <w:sz w:val="24"/>
        </w:rPr>
        <w:t>10.1287/orsc.1090.0503</w:t>
      </w:r>
    </w:p>
    <w:p w14:paraId="76666FD1" w14:textId="77777777" w:rsidR="00BE703A" w:rsidRDefault="00A40816" w:rsidP="00BE703A">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paper discuss</w:t>
      </w:r>
      <w:r w:rsidR="006C2D72">
        <w:rPr>
          <w:rFonts w:ascii="Times New Roman" w:hAnsi="Times New Roman" w:cs="Times New Roman"/>
          <w:sz w:val="24"/>
        </w:rPr>
        <w:t>ed</w:t>
      </w:r>
      <w:r>
        <w:rPr>
          <w:rFonts w:ascii="Times New Roman" w:hAnsi="Times New Roman" w:cs="Times New Roman"/>
          <w:sz w:val="24"/>
        </w:rPr>
        <w:t xml:space="preserve"> the construct of absorptive capacity, which was first defined in 1990 in a paper by W. M. Cohen and D. Levinthal as “the ability to identify, </w:t>
      </w:r>
      <w:r>
        <w:rPr>
          <w:rFonts w:ascii="Times New Roman" w:hAnsi="Times New Roman" w:cs="Times New Roman"/>
          <w:sz w:val="24"/>
        </w:rPr>
        <w:lastRenderedPageBreak/>
        <w:t xml:space="preserve">assimilate, and exploit knowledge from the environment.”  Cohen and </w:t>
      </w:r>
      <w:proofErr w:type="spellStart"/>
      <w:r>
        <w:rPr>
          <w:rFonts w:ascii="Times New Roman" w:hAnsi="Times New Roman" w:cs="Times New Roman"/>
          <w:sz w:val="24"/>
        </w:rPr>
        <w:t>Levinithal</w:t>
      </w:r>
      <w:proofErr w:type="spellEnd"/>
      <w:r>
        <w:rPr>
          <w:rFonts w:ascii="Times New Roman" w:hAnsi="Times New Roman" w:cs="Times New Roman"/>
          <w:sz w:val="24"/>
        </w:rPr>
        <w:t xml:space="preserve"> proposed this construct in the context of innovation and organizational learning.  </w:t>
      </w:r>
      <w:r w:rsidR="00913456">
        <w:rPr>
          <w:rFonts w:ascii="Times New Roman" w:hAnsi="Times New Roman" w:cs="Times New Roman"/>
          <w:sz w:val="24"/>
        </w:rPr>
        <w:t>The authors</w:t>
      </w:r>
      <w:r>
        <w:rPr>
          <w:rFonts w:ascii="Times New Roman" w:hAnsi="Times New Roman" w:cs="Times New Roman"/>
          <w:sz w:val="24"/>
        </w:rPr>
        <w:t xml:space="preserve"> observed that </w:t>
      </w:r>
      <w:r w:rsidR="00F01A56">
        <w:rPr>
          <w:rFonts w:ascii="Times New Roman" w:hAnsi="Times New Roman" w:cs="Times New Roman"/>
          <w:sz w:val="24"/>
        </w:rPr>
        <w:t xml:space="preserve">researchers studying the topic have not converged on an </w:t>
      </w:r>
      <w:r>
        <w:rPr>
          <w:rFonts w:ascii="Times New Roman" w:hAnsi="Times New Roman" w:cs="Times New Roman"/>
          <w:sz w:val="24"/>
        </w:rPr>
        <w:t xml:space="preserve">unambiguous definition </w:t>
      </w:r>
      <w:r w:rsidR="00913456">
        <w:rPr>
          <w:rFonts w:ascii="Times New Roman" w:hAnsi="Times New Roman" w:cs="Times New Roman"/>
          <w:sz w:val="24"/>
        </w:rPr>
        <w:t>of absorptive capacity.  The authors</w:t>
      </w:r>
      <w:r w:rsidR="00F01A56">
        <w:rPr>
          <w:rFonts w:ascii="Times New Roman" w:hAnsi="Times New Roman" w:cs="Times New Roman"/>
          <w:sz w:val="24"/>
        </w:rPr>
        <w:t xml:space="preserve"> performed a bibliometric analysis of the literature on absorptive capacity</w:t>
      </w:r>
      <w:r w:rsidR="00F82A4A">
        <w:rPr>
          <w:rFonts w:ascii="Times New Roman" w:hAnsi="Times New Roman" w:cs="Times New Roman"/>
          <w:sz w:val="24"/>
        </w:rPr>
        <w:t xml:space="preserve"> to summarize the major lines of research and identify gaps in the knowledge base.  </w:t>
      </w:r>
      <w:r w:rsidR="006C2D72">
        <w:rPr>
          <w:rFonts w:ascii="Times New Roman" w:hAnsi="Times New Roman" w:cs="Times New Roman"/>
          <w:sz w:val="24"/>
        </w:rPr>
        <w:t>An understanding of</w:t>
      </w:r>
      <w:r w:rsidR="00F82A4A">
        <w:rPr>
          <w:rFonts w:ascii="Times New Roman" w:hAnsi="Times New Roman" w:cs="Times New Roman"/>
          <w:sz w:val="24"/>
        </w:rPr>
        <w:t xml:space="preserve"> absorptive capacity process</w:t>
      </w:r>
      <w:r w:rsidR="007C3FF8">
        <w:rPr>
          <w:rFonts w:ascii="Times New Roman" w:hAnsi="Times New Roman" w:cs="Times New Roman"/>
          <w:sz w:val="24"/>
        </w:rPr>
        <w:t>es</w:t>
      </w:r>
      <w:r w:rsidR="00F82A4A">
        <w:rPr>
          <w:rFonts w:ascii="Times New Roman" w:hAnsi="Times New Roman" w:cs="Times New Roman"/>
          <w:sz w:val="24"/>
        </w:rPr>
        <w:t xml:space="preserve"> was among the gaps that the authors identified noting th</w:t>
      </w:r>
      <w:r w:rsidR="007C3FF8">
        <w:rPr>
          <w:rFonts w:ascii="Times New Roman" w:hAnsi="Times New Roman" w:cs="Times New Roman"/>
          <w:sz w:val="24"/>
        </w:rPr>
        <w:t>at few studies have examined</w:t>
      </w:r>
      <w:r w:rsidR="00F82A4A">
        <w:rPr>
          <w:rFonts w:ascii="Times New Roman" w:hAnsi="Times New Roman" w:cs="Times New Roman"/>
          <w:sz w:val="24"/>
        </w:rPr>
        <w:t xml:space="preserve"> absorptive capacity processes in detail or how those processes change over time.  The authors observed that managerial antecedents related to managerial actions, dominant logic, and human resource mechanisms were among the most common for studies on absorptive capacity.  Researchers have argued that although absorptive capacity is a firm level construct it is rooted in individual cognition, motivation, action, and interaction.  On the face of it, absorptive capacity seems to be a broader construct that </w:t>
      </w:r>
      <w:r w:rsidR="006C2D72">
        <w:rPr>
          <w:rFonts w:ascii="Times New Roman" w:hAnsi="Times New Roman" w:cs="Times New Roman"/>
          <w:sz w:val="24"/>
        </w:rPr>
        <w:t xml:space="preserve">subsumes technology transfer.  In addition to the knowledge gaps that the authors describe, it </w:t>
      </w:r>
      <w:r w:rsidR="007C3FF8">
        <w:rPr>
          <w:rFonts w:ascii="Times New Roman" w:hAnsi="Times New Roman" w:cs="Times New Roman"/>
          <w:sz w:val="24"/>
        </w:rPr>
        <w:t xml:space="preserve">appears that </w:t>
      </w:r>
      <w:r w:rsidR="006C2D72">
        <w:rPr>
          <w:rFonts w:ascii="Times New Roman" w:hAnsi="Times New Roman" w:cs="Times New Roman"/>
          <w:sz w:val="24"/>
        </w:rPr>
        <w:t>the literature on absorptive capacity has not explored how characteristics of the knowledge itself may influence an organizations ability to identify, assimilate, and exploit it.  The proposed dissertat</w:t>
      </w:r>
      <w:r w:rsidR="00913456">
        <w:rPr>
          <w:rFonts w:ascii="Times New Roman" w:hAnsi="Times New Roman" w:cs="Times New Roman"/>
          <w:sz w:val="24"/>
        </w:rPr>
        <w:t xml:space="preserve">ion study would </w:t>
      </w:r>
      <w:r w:rsidR="006C2D72">
        <w:rPr>
          <w:rFonts w:ascii="Times New Roman" w:hAnsi="Times New Roman" w:cs="Times New Roman"/>
          <w:sz w:val="24"/>
        </w:rPr>
        <w:t>help fill this knowledge gap.</w:t>
      </w:r>
    </w:p>
    <w:p w14:paraId="52DC965E" w14:textId="77777777" w:rsidR="001D53CD" w:rsidRDefault="001D53CD" w:rsidP="001D53CD">
      <w:pPr>
        <w:tabs>
          <w:tab w:val="left" w:pos="1080"/>
        </w:tabs>
        <w:spacing w:line="480" w:lineRule="auto"/>
        <w:ind w:left="720" w:hanging="720"/>
        <w:rPr>
          <w:rFonts w:ascii="Times New Roman" w:hAnsi="Times New Roman" w:cs="Times New Roman"/>
          <w:sz w:val="24"/>
        </w:rPr>
      </w:pPr>
      <w:proofErr w:type="spellStart"/>
      <w:r w:rsidRPr="001D53CD">
        <w:rPr>
          <w:rFonts w:ascii="Times New Roman" w:hAnsi="Times New Roman" w:cs="Times New Roman"/>
          <w:sz w:val="24"/>
        </w:rPr>
        <w:t>Weirich</w:t>
      </w:r>
      <w:proofErr w:type="spellEnd"/>
      <w:r w:rsidRPr="001D53CD">
        <w:rPr>
          <w:rFonts w:ascii="Times New Roman" w:hAnsi="Times New Roman" w:cs="Times New Roman"/>
          <w:sz w:val="24"/>
        </w:rPr>
        <w:t xml:space="preserve">, P. (2004). </w:t>
      </w:r>
      <w:r w:rsidRPr="001D53CD">
        <w:rPr>
          <w:rFonts w:ascii="Times New Roman" w:hAnsi="Times New Roman" w:cs="Times New Roman"/>
          <w:i/>
          <w:iCs/>
          <w:sz w:val="24"/>
        </w:rPr>
        <w:t>Realistic decision theory: Rules for nonideal agents in nonideal circumstances</w:t>
      </w:r>
      <w:r w:rsidRPr="001D53CD">
        <w:rPr>
          <w:rFonts w:ascii="Times New Roman" w:hAnsi="Times New Roman" w:cs="Times New Roman"/>
          <w:sz w:val="24"/>
        </w:rPr>
        <w:t>. New York, NY: Oxford University Press.</w:t>
      </w:r>
    </w:p>
    <w:p w14:paraId="73816E49" w14:textId="77777777" w:rsidR="001D53CD" w:rsidRDefault="00CB3E2C" w:rsidP="001314CF">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book discussed</w:t>
      </w:r>
      <w:r w:rsidR="001314CF">
        <w:rPr>
          <w:rFonts w:ascii="Times New Roman" w:hAnsi="Times New Roman" w:cs="Times New Roman"/>
          <w:sz w:val="24"/>
        </w:rPr>
        <w:t xml:space="preserve"> normative decision p</w:t>
      </w:r>
      <w:r>
        <w:rPr>
          <w:rFonts w:ascii="Times New Roman" w:hAnsi="Times New Roman" w:cs="Times New Roman"/>
          <w:sz w:val="24"/>
        </w:rPr>
        <w:t>rinciples that the author argued</w:t>
      </w:r>
      <w:r w:rsidR="001314CF">
        <w:rPr>
          <w:rFonts w:ascii="Times New Roman" w:hAnsi="Times New Roman" w:cs="Times New Roman"/>
          <w:sz w:val="24"/>
        </w:rPr>
        <w:t xml:space="preserve"> are more practical for </w:t>
      </w:r>
      <w:r w:rsidR="00C90DEF">
        <w:rPr>
          <w:rFonts w:ascii="Times New Roman" w:hAnsi="Times New Roman" w:cs="Times New Roman"/>
          <w:sz w:val="24"/>
        </w:rPr>
        <w:t>real world a</w:t>
      </w:r>
      <w:r>
        <w:rPr>
          <w:rFonts w:ascii="Times New Roman" w:hAnsi="Times New Roman" w:cs="Times New Roman"/>
          <w:sz w:val="24"/>
        </w:rPr>
        <w:t>pplication.  As the author noted</w:t>
      </w:r>
      <w:r w:rsidR="00C90DEF">
        <w:rPr>
          <w:rFonts w:ascii="Times New Roman" w:hAnsi="Times New Roman" w:cs="Times New Roman"/>
          <w:sz w:val="24"/>
        </w:rPr>
        <w:t xml:space="preserve">, traditional normative decision theory is based on the assumptions of ideal agents acting under ideal </w:t>
      </w:r>
      <w:r w:rsidR="00C90DEF">
        <w:rPr>
          <w:rFonts w:ascii="Times New Roman" w:hAnsi="Times New Roman" w:cs="Times New Roman"/>
          <w:sz w:val="24"/>
        </w:rPr>
        <w:lastRenderedPageBreak/>
        <w:t>conditions.  T</w:t>
      </w:r>
      <w:r>
        <w:rPr>
          <w:rFonts w:ascii="Times New Roman" w:hAnsi="Times New Roman" w:cs="Times New Roman"/>
          <w:sz w:val="24"/>
        </w:rPr>
        <w:t>he author systematically relaxed</w:t>
      </w:r>
      <w:r w:rsidR="00C90DEF">
        <w:rPr>
          <w:rFonts w:ascii="Times New Roman" w:hAnsi="Times New Roman" w:cs="Times New Roman"/>
          <w:sz w:val="24"/>
        </w:rPr>
        <w:t xml:space="preserve"> </w:t>
      </w:r>
      <w:r>
        <w:rPr>
          <w:rFonts w:ascii="Times New Roman" w:hAnsi="Times New Roman" w:cs="Times New Roman"/>
          <w:sz w:val="24"/>
        </w:rPr>
        <w:t>these idealizations and provided</w:t>
      </w:r>
      <w:r w:rsidR="00C90DEF">
        <w:rPr>
          <w:rFonts w:ascii="Times New Roman" w:hAnsi="Times New Roman" w:cs="Times New Roman"/>
          <w:sz w:val="24"/>
        </w:rPr>
        <w:t xml:space="preserve"> de</w:t>
      </w:r>
      <w:r>
        <w:rPr>
          <w:rFonts w:ascii="Times New Roman" w:hAnsi="Times New Roman" w:cs="Times New Roman"/>
          <w:sz w:val="24"/>
        </w:rPr>
        <w:t>cision principles that he argued</w:t>
      </w:r>
      <w:r w:rsidR="00C90DEF">
        <w:rPr>
          <w:rFonts w:ascii="Times New Roman" w:hAnsi="Times New Roman" w:cs="Times New Roman"/>
          <w:sz w:val="24"/>
        </w:rPr>
        <w:t xml:space="preserve"> will allow individuals to make better decisions that are consistent with the objectives of rationality and utility maximiz</w:t>
      </w:r>
      <w:r>
        <w:rPr>
          <w:rFonts w:ascii="Times New Roman" w:hAnsi="Times New Roman" w:cs="Times New Roman"/>
          <w:sz w:val="24"/>
        </w:rPr>
        <w:t>ation.  The author distinguished</w:t>
      </w:r>
      <w:r w:rsidR="00C90DEF">
        <w:rPr>
          <w:rFonts w:ascii="Times New Roman" w:hAnsi="Times New Roman" w:cs="Times New Roman"/>
          <w:sz w:val="24"/>
        </w:rPr>
        <w:t xml:space="preserve"> between assumptions that identify and control for factors that explain phenomenon (idealization</w:t>
      </w:r>
      <w:r w:rsidR="000A10C0">
        <w:rPr>
          <w:rFonts w:ascii="Times New Roman" w:hAnsi="Times New Roman" w:cs="Times New Roman"/>
          <w:sz w:val="24"/>
        </w:rPr>
        <w:t>s</w:t>
      </w:r>
      <w:r w:rsidR="00C90DEF">
        <w:rPr>
          <w:rFonts w:ascii="Times New Roman" w:hAnsi="Times New Roman" w:cs="Times New Roman"/>
          <w:sz w:val="24"/>
        </w:rPr>
        <w:t xml:space="preserve">) and assumptions </w:t>
      </w:r>
      <w:r w:rsidR="000A10C0">
        <w:rPr>
          <w:rFonts w:ascii="Times New Roman" w:hAnsi="Times New Roman" w:cs="Times New Roman"/>
          <w:sz w:val="24"/>
        </w:rPr>
        <w:t xml:space="preserve">only </w:t>
      </w:r>
      <w:r w:rsidR="00C90DEF">
        <w:rPr>
          <w:rFonts w:ascii="Times New Roman" w:hAnsi="Times New Roman" w:cs="Times New Roman"/>
          <w:sz w:val="24"/>
        </w:rPr>
        <w:t xml:space="preserve">meant to simplify the </w:t>
      </w:r>
      <w:r w:rsidR="000A10C0">
        <w:rPr>
          <w:rFonts w:ascii="Times New Roman" w:hAnsi="Times New Roman" w:cs="Times New Roman"/>
          <w:sz w:val="24"/>
        </w:rPr>
        <w:t xml:space="preserve">analysis of a phenomenon by controlling for non-explanatory factors </w:t>
      </w:r>
      <w:r w:rsidR="00921176">
        <w:rPr>
          <w:rFonts w:ascii="Times New Roman" w:hAnsi="Times New Roman" w:cs="Times New Roman"/>
          <w:sz w:val="24"/>
        </w:rPr>
        <w:t xml:space="preserve">such as intractable cases </w:t>
      </w:r>
      <w:r w:rsidR="000A10C0">
        <w:rPr>
          <w:rFonts w:ascii="Times New Roman" w:hAnsi="Times New Roman" w:cs="Times New Roman"/>
          <w:sz w:val="24"/>
        </w:rPr>
        <w:t>(restrictions).  In controlling for some explanatory factors, idealizations help reveal partial explanations of the phenomenon under examination by highlighting the role of the factors not controlled for by the idealization.</w:t>
      </w:r>
      <w:r w:rsidR="00242EA5">
        <w:rPr>
          <w:rFonts w:ascii="Times New Roman" w:hAnsi="Times New Roman" w:cs="Times New Roman"/>
          <w:sz w:val="24"/>
        </w:rPr>
        <w:t xml:space="preserve">  This source is not directly relevant to the proposed dissertation study because it focuses on explaining how one should make decisions (i.e., normative principles).  A theoretical and conceptual framework that describes how members of an organization actually make decisions (i.e., </w:t>
      </w:r>
      <w:proofErr w:type="gramStart"/>
      <w:r w:rsidR="00242EA5">
        <w:rPr>
          <w:rFonts w:ascii="Times New Roman" w:hAnsi="Times New Roman" w:cs="Times New Roman"/>
          <w:sz w:val="24"/>
        </w:rPr>
        <w:t>positive</w:t>
      </w:r>
      <w:proofErr w:type="gramEnd"/>
      <w:r w:rsidR="00242EA5">
        <w:rPr>
          <w:rFonts w:ascii="Times New Roman" w:hAnsi="Times New Roman" w:cs="Times New Roman"/>
          <w:sz w:val="24"/>
        </w:rPr>
        <w:t xml:space="preserve"> or descriptive theory) is desired for the proposed dissertation </w:t>
      </w:r>
      <w:commentRangeStart w:id="24"/>
      <w:r w:rsidR="00242EA5">
        <w:rPr>
          <w:rFonts w:ascii="Times New Roman" w:hAnsi="Times New Roman" w:cs="Times New Roman"/>
          <w:sz w:val="24"/>
        </w:rPr>
        <w:t>study</w:t>
      </w:r>
      <w:commentRangeEnd w:id="24"/>
      <w:r w:rsidR="00ED0DF4">
        <w:rPr>
          <w:rStyle w:val="CommentReference"/>
        </w:rPr>
        <w:commentReference w:id="24"/>
      </w:r>
      <w:r w:rsidR="00242EA5">
        <w:rPr>
          <w:rFonts w:ascii="Times New Roman" w:hAnsi="Times New Roman" w:cs="Times New Roman"/>
          <w:sz w:val="24"/>
        </w:rPr>
        <w:t>.  However, the authors discussion about idealizations versus restrictions and the specific idealiz</w:t>
      </w:r>
      <w:r>
        <w:rPr>
          <w:rFonts w:ascii="Times New Roman" w:hAnsi="Times New Roman" w:cs="Times New Roman"/>
          <w:sz w:val="24"/>
        </w:rPr>
        <w:t>ations that the author addressed</w:t>
      </w:r>
      <w:r w:rsidR="00242EA5">
        <w:rPr>
          <w:rFonts w:ascii="Times New Roman" w:hAnsi="Times New Roman" w:cs="Times New Roman"/>
          <w:sz w:val="24"/>
        </w:rPr>
        <w:t xml:space="preserve"> provide</w:t>
      </w:r>
      <w:r>
        <w:rPr>
          <w:rFonts w:ascii="Times New Roman" w:hAnsi="Times New Roman" w:cs="Times New Roman"/>
          <w:sz w:val="24"/>
        </w:rPr>
        <w:t>s</w:t>
      </w:r>
      <w:r w:rsidR="00242EA5">
        <w:rPr>
          <w:rFonts w:ascii="Times New Roman" w:hAnsi="Times New Roman" w:cs="Times New Roman"/>
          <w:sz w:val="24"/>
        </w:rPr>
        <w:t xml:space="preserve"> insight that will be useful in determining the theoretical and conceptual framework for t</w:t>
      </w:r>
      <w:r>
        <w:rPr>
          <w:rFonts w:ascii="Times New Roman" w:hAnsi="Times New Roman" w:cs="Times New Roman"/>
          <w:sz w:val="24"/>
        </w:rPr>
        <w:t>he proposed dissertation study.</w:t>
      </w:r>
    </w:p>
    <w:p w14:paraId="4770D411" w14:textId="77777777" w:rsidR="00CB3E2C" w:rsidRPr="00BD333A" w:rsidRDefault="00CB3E2C" w:rsidP="00CB3E2C">
      <w:pPr>
        <w:spacing w:line="480" w:lineRule="auto"/>
        <w:rPr>
          <w:rFonts w:ascii="Times New Roman" w:hAnsi="Times New Roman" w:cs="Times New Roman"/>
          <w:sz w:val="24"/>
        </w:rPr>
      </w:pPr>
    </w:p>
    <w:sectPr w:rsidR="00CB3E2C" w:rsidRPr="00BD333A">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mes Gilsinan" w:date="2020-09-21T14:45:00Z" w:initials="JG">
    <w:p w14:paraId="1358AADE" w14:textId="3EA13BFC" w:rsidR="00CF5FE2" w:rsidRDefault="00CF5FE2">
      <w:pPr>
        <w:pStyle w:val="CommentText"/>
      </w:pPr>
      <w:r>
        <w:rPr>
          <w:rStyle w:val="CommentReference"/>
        </w:rPr>
        <w:annotationRef/>
      </w:r>
      <w:r>
        <w:t>How did you reach this conclusion?  Is it established in literature or is this personal experience?</w:t>
      </w:r>
    </w:p>
  </w:comment>
  <w:comment w:id="4" w:author="James Gilsinan" w:date="2020-09-21T14:51:00Z" w:initials="JG">
    <w:p w14:paraId="4A8705B8" w14:textId="0B927C92" w:rsidR="00CF5FE2" w:rsidRDefault="00CF5FE2">
      <w:pPr>
        <w:pStyle w:val="CommentText"/>
      </w:pPr>
      <w:r>
        <w:rPr>
          <w:rStyle w:val="CommentReference"/>
        </w:rPr>
        <w:annotationRef/>
      </w:r>
      <w:r>
        <w:tab/>
      </w:r>
      <w:proofErr w:type="gramStart"/>
      <w:r>
        <w:t>I’m</w:t>
      </w:r>
      <w:proofErr w:type="gramEnd"/>
      <w:r>
        <w:t xml:space="preserve"> not sure I understand this – why would a firm want to adopt a disruptive technology?</w:t>
      </w:r>
    </w:p>
  </w:comment>
  <w:comment w:id="5" w:author="James Gilsinan" w:date="2020-09-21T14:57:00Z" w:initials="JG">
    <w:p w14:paraId="4B40EA04" w14:textId="57097CA0" w:rsidR="00AD3AA7" w:rsidRDefault="00AD3AA7">
      <w:pPr>
        <w:pStyle w:val="CommentText"/>
      </w:pPr>
      <w:r>
        <w:rPr>
          <w:rStyle w:val="CommentReference"/>
        </w:rPr>
        <w:annotationRef/>
      </w:r>
      <w:r>
        <w:t>Good way to position your contribution</w:t>
      </w:r>
    </w:p>
  </w:comment>
  <w:comment w:id="6" w:author="James Gilsinan" w:date="2020-09-21T14:59:00Z" w:initials="JG">
    <w:p w14:paraId="21FEE895" w14:textId="2312956F" w:rsidR="00AD3AA7" w:rsidRDefault="00AD3AA7">
      <w:pPr>
        <w:pStyle w:val="CommentText"/>
      </w:pPr>
      <w:r>
        <w:rPr>
          <w:rStyle w:val="CommentReference"/>
        </w:rPr>
        <w:annotationRef/>
      </w:r>
      <w:r>
        <w:t>Again, good tie in – an example might help</w:t>
      </w:r>
    </w:p>
  </w:comment>
  <w:comment w:id="7" w:author="James Gilsinan" w:date="2020-09-21T15:02:00Z" w:initials="JG">
    <w:p w14:paraId="1AFB8BA2" w14:textId="00C7FD1B" w:rsidR="00AD3AA7" w:rsidRDefault="00AD3AA7">
      <w:pPr>
        <w:pStyle w:val="CommentText"/>
      </w:pPr>
      <w:r>
        <w:rPr>
          <w:rStyle w:val="CommentReference"/>
        </w:rPr>
        <w:annotationRef/>
      </w:r>
      <w:r w:rsidR="00E71E23">
        <w:t>An issue for your study as well?</w:t>
      </w:r>
    </w:p>
  </w:comment>
  <w:comment w:id="8" w:author="James Gilsinan" w:date="2020-09-21T15:04:00Z" w:initials="JG">
    <w:p w14:paraId="1345A49E" w14:textId="3274DED1" w:rsidR="00E71E23" w:rsidRDefault="00E71E23">
      <w:pPr>
        <w:pStyle w:val="CommentText"/>
      </w:pPr>
      <w:r>
        <w:rPr>
          <w:rStyle w:val="CommentReference"/>
        </w:rPr>
        <w:annotationRef/>
      </w:r>
      <w:r>
        <w:t>As you note above stages are tricky and the move from one to the other may blur at the edges.  Is their agreement in the literature about the contours of the developmental stage?</w:t>
      </w:r>
    </w:p>
  </w:comment>
  <w:comment w:id="9" w:author="James Gilsinan" w:date="2020-09-21T15:10:00Z" w:initials="JG">
    <w:p w14:paraId="4894C34E" w14:textId="22D6CA0B" w:rsidR="00E71E23" w:rsidRDefault="00E71E23">
      <w:pPr>
        <w:pStyle w:val="CommentText"/>
      </w:pPr>
      <w:r>
        <w:rPr>
          <w:rStyle w:val="CommentReference"/>
        </w:rPr>
        <w:annotationRef/>
      </w:r>
      <w:r>
        <w:t>Technological maturity seems like an interesting variable.</w:t>
      </w:r>
    </w:p>
  </w:comment>
  <w:comment w:id="10" w:author="James Gilsinan" w:date="2020-09-21T15:13:00Z" w:initials="JG">
    <w:p w14:paraId="6DDC38AB" w14:textId="2D003A91" w:rsidR="008C330B" w:rsidRDefault="008C330B">
      <w:pPr>
        <w:pStyle w:val="CommentText"/>
      </w:pPr>
      <w:r>
        <w:rPr>
          <w:rStyle w:val="CommentReference"/>
        </w:rPr>
        <w:annotationRef/>
      </w:r>
      <w:r>
        <w:t xml:space="preserve">Good point -but seem to beg the question of developmental stage -do all research projects oriented towards pure science fall into a developmental category or does there have to be some initial approach to determining if there is a commercial value </w:t>
      </w:r>
    </w:p>
  </w:comment>
  <w:comment w:id="11" w:author="James Gilsinan" w:date="2020-09-21T15:18:00Z" w:initials="JG">
    <w:p w14:paraId="7CD39D25" w14:textId="6A76BF8E" w:rsidR="008C330B" w:rsidRDefault="008C330B">
      <w:pPr>
        <w:pStyle w:val="CommentText"/>
      </w:pPr>
      <w:r>
        <w:rPr>
          <w:rStyle w:val="CommentReference"/>
        </w:rPr>
        <w:annotationRef/>
      </w:r>
      <w:proofErr w:type="gramStart"/>
      <w:r>
        <w:t>So</w:t>
      </w:r>
      <w:proofErr w:type="gramEnd"/>
      <w:r>
        <w:t xml:space="preserve"> part of your research may be actually constructing a model of what constitutes the developmental stage?</w:t>
      </w:r>
    </w:p>
  </w:comment>
  <w:comment w:id="12" w:author="James Gilsinan" w:date="2020-09-21T15:22:00Z" w:initials="JG">
    <w:p w14:paraId="689F98BA" w14:textId="1D5DC874" w:rsidR="008C330B" w:rsidRDefault="008C330B">
      <w:pPr>
        <w:pStyle w:val="CommentText"/>
      </w:pPr>
      <w:r>
        <w:rPr>
          <w:rStyle w:val="CommentReference"/>
        </w:rPr>
        <w:annotationRef/>
      </w:r>
      <w:r>
        <w:t xml:space="preserve">Depends on the research question </w:t>
      </w:r>
      <w:r w:rsidR="002B63AF">
        <w:t>– at this point it sounds like you are interested in the how or why of tech transfer at the developmental stage/ you may be looking at some combination of qualitative and quantitative.</w:t>
      </w:r>
    </w:p>
  </w:comment>
  <w:comment w:id="13" w:author="James Gilsinan" w:date="2020-09-21T15:30:00Z" w:initials="JG">
    <w:p w14:paraId="31DFD332" w14:textId="4A745961" w:rsidR="002B63AF" w:rsidRDefault="002B63AF">
      <w:pPr>
        <w:pStyle w:val="CommentText"/>
      </w:pPr>
      <w:r>
        <w:rPr>
          <w:rStyle w:val="CommentReference"/>
        </w:rPr>
        <w:annotationRef/>
      </w:r>
      <w:r>
        <w:t>Might help clarify your unit of analysis</w:t>
      </w:r>
    </w:p>
  </w:comment>
  <w:comment w:id="14" w:author="James Gilsinan" w:date="2020-09-21T15:33:00Z" w:initials="JG">
    <w:p w14:paraId="0DF35A30" w14:textId="498A22B7" w:rsidR="00023E84" w:rsidRDefault="00023E84">
      <w:pPr>
        <w:pStyle w:val="CommentText"/>
      </w:pPr>
      <w:r>
        <w:rPr>
          <w:rStyle w:val="CommentReference"/>
        </w:rPr>
        <w:annotationRef/>
      </w:r>
      <w:r>
        <w:t>It seems to me you are developing a number of possible dissertations, but remember you only want to do one. But a</w:t>
      </w:r>
      <w:r w:rsidR="008C024C">
        <w:t>t</w:t>
      </w:r>
      <w:r>
        <w:t xml:space="preserve"> this point there are shadows of at least three: 1.  What constitutes the developmental stage and this stage’s relevance to ultimate transfer. 2. Methodologically, what is the best approach to studying tech transfer 3. How do decision makers </w:t>
      </w:r>
      <w:r w:rsidR="008C024C">
        <w:t>choose</w:t>
      </w:r>
      <w:r>
        <w:t xml:space="preserve"> one loonshot over another – how is meaning assigned and </w:t>
      </w:r>
      <w:r w:rsidR="008C024C">
        <w:t xml:space="preserve">promulgated (see Fisher </w:t>
      </w:r>
      <w:proofErr w:type="gramStart"/>
      <w:r w:rsidR="008C024C">
        <w:t>below)</w:t>
      </w:r>
      <w:r>
        <w:t xml:space="preserve">  </w:t>
      </w:r>
      <w:r w:rsidR="008C024C">
        <w:t>?</w:t>
      </w:r>
      <w:proofErr w:type="gramEnd"/>
    </w:p>
  </w:comment>
  <w:comment w:id="16" w:author="James Gilsinan" w:date="2020-09-21T15:51:00Z" w:initials="JG">
    <w:p w14:paraId="753C3F39" w14:textId="2657CDB0" w:rsidR="008C024C" w:rsidRDefault="008C024C">
      <w:pPr>
        <w:pStyle w:val="CommentText"/>
      </w:pPr>
      <w:r>
        <w:rPr>
          <w:rStyle w:val="CommentReference"/>
        </w:rPr>
        <w:annotationRef/>
      </w:r>
      <w:r>
        <w:t>But it seems to suggest federal funding is key</w:t>
      </w:r>
    </w:p>
  </w:comment>
  <w:comment w:id="17" w:author="James Gilsinan" w:date="2020-09-21T15:55:00Z" w:initials="JG">
    <w:p w14:paraId="0ED0CF64" w14:textId="756F2FEC" w:rsidR="009F7C2D" w:rsidRDefault="009F7C2D">
      <w:pPr>
        <w:pStyle w:val="CommentText"/>
      </w:pPr>
      <w:r>
        <w:rPr>
          <w:rStyle w:val="CommentReference"/>
        </w:rPr>
        <w:annotationRef/>
      </w:r>
      <w:r>
        <w:t xml:space="preserve">Are you moving toward developing your own model to </w:t>
      </w:r>
      <w:proofErr w:type="gramStart"/>
      <w:r>
        <w:t>test</w:t>
      </w:r>
      <w:proofErr w:type="gramEnd"/>
    </w:p>
  </w:comment>
  <w:comment w:id="18" w:author="James Gilsinan" w:date="2020-09-22T08:43:00Z" w:initials="JG">
    <w:p w14:paraId="3B080735" w14:textId="11E240AD" w:rsidR="00323462" w:rsidRDefault="00323462">
      <w:pPr>
        <w:pStyle w:val="CommentText"/>
      </w:pPr>
      <w:r>
        <w:rPr>
          <w:rStyle w:val="CommentReference"/>
        </w:rPr>
        <w:annotationRef/>
      </w:r>
      <w:r>
        <w:t>Again, this could be a dissertation topic in its own right.</w:t>
      </w:r>
    </w:p>
  </w:comment>
  <w:comment w:id="19" w:author="James Gilsinan" w:date="2020-09-22T08:45:00Z" w:initials="JG">
    <w:p w14:paraId="642F2C49" w14:textId="16C47EB5" w:rsidR="00C73921" w:rsidRDefault="00C73921">
      <w:pPr>
        <w:pStyle w:val="CommentText"/>
      </w:pPr>
      <w:r>
        <w:rPr>
          <w:rStyle w:val="CommentReference"/>
        </w:rPr>
        <w:annotationRef/>
      </w:r>
      <w:r>
        <w:t>Is this just a restatement of Maslow?</w:t>
      </w:r>
    </w:p>
  </w:comment>
  <w:comment w:id="20" w:author="James Gilsinan" w:date="2020-09-22T08:48:00Z" w:initials="JG">
    <w:p w14:paraId="0B3D91AA" w14:textId="4ADAF727" w:rsidR="00C73921" w:rsidRDefault="00C73921">
      <w:pPr>
        <w:pStyle w:val="CommentText"/>
      </w:pPr>
      <w:r>
        <w:rPr>
          <w:rStyle w:val="CommentReference"/>
        </w:rPr>
        <w:annotationRef/>
      </w:r>
      <w:r>
        <w:t>An interesting approach but again a different dissertation.</w:t>
      </w:r>
    </w:p>
  </w:comment>
  <w:comment w:id="21" w:author="James Gilsinan" w:date="2020-09-22T08:50:00Z" w:initials="JG">
    <w:p w14:paraId="4D4864D7" w14:textId="5971F1CD" w:rsidR="00C73921" w:rsidRDefault="00C73921">
      <w:pPr>
        <w:pStyle w:val="CommentText"/>
      </w:pPr>
      <w:r>
        <w:rPr>
          <w:rStyle w:val="CommentReference"/>
        </w:rPr>
        <w:annotationRef/>
      </w:r>
      <w:r>
        <w:t>So here you are tending towards an examination of measurement</w:t>
      </w:r>
    </w:p>
  </w:comment>
  <w:comment w:id="22" w:author="James Gilsinan" w:date="2020-09-22T08:59:00Z" w:initials="JG">
    <w:p w14:paraId="3EF364E4" w14:textId="09527031" w:rsidR="00F43868" w:rsidRDefault="00F43868">
      <w:pPr>
        <w:pStyle w:val="CommentText"/>
      </w:pPr>
      <w:r>
        <w:rPr>
          <w:rStyle w:val="CommentReference"/>
        </w:rPr>
        <w:annotationRef/>
      </w:r>
      <w:r>
        <w:t>The notion of academic engagement may be important – is there a threshold of engagement that distinguishes pure science research from the developmental stage of tech transfer?</w:t>
      </w:r>
    </w:p>
  </w:comment>
  <w:comment w:id="23" w:author="James Gilsinan" w:date="2020-09-22T09:02:00Z" w:initials="JG">
    <w:p w14:paraId="3AA6C278" w14:textId="7CFFCE10" w:rsidR="00F43868" w:rsidRDefault="00F43868">
      <w:pPr>
        <w:pStyle w:val="CommentText"/>
      </w:pPr>
      <w:r>
        <w:rPr>
          <w:rStyle w:val="CommentReference"/>
        </w:rPr>
        <w:annotationRef/>
      </w:r>
      <w:proofErr w:type="gramStart"/>
      <w:r>
        <w:t>But depending on application, there</w:t>
      </w:r>
      <w:proofErr w:type="gramEnd"/>
      <w:r>
        <w:t xml:space="preserve"> are different dissertations here.</w:t>
      </w:r>
    </w:p>
  </w:comment>
  <w:comment w:id="24" w:author="James Gilsinan" w:date="2020-09-22T09:11:00Z" w:initials="JG">
    <w:p w14:paraId="7034A64D" w14:textId="395E097A" w:rsidR="00ED0DF4" w:rsidRDefault="00ED0DF4">
      <w:pPr>
        <w:pStyle w:val="CommentText"/>
      </w:pPr>
      <w:r>
        <w:rPr>
          <w:rStyle w:val="CommentReference"/>
        </w:rPr>
        <w:annotationRef/>
      </w:r>
      <w:r>
        <w:t>But this is a different emphasis than the influence of the developmental stage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58AADE" w15:done="0"/>
  <w15:commentEx w15:paraId="4A8705B8" w15:done="0"/>
  <w15:commentEx w15:paraId="4B40EA04" w15:done="0"/>
  <w15:commentEx w15:paraId="21FEE895" w15:done="0"/>
  <w15:commentEx w15:paraId="1AFB8BA2" w15:done="0"/>
  <w15:commentEx w15:paraId="1345A49E" w15:done="0"/>
  <w15:commentEx w15:paraId="4894C34E" w15:done="0"/>
  <w15:commentEx w15:paraId="6DDC38AB" w15:done="0"/>
  <w15:commentEx w15:paraId="7CD39D25" w15:done="0"/>
  <w15:commentEx w15:paraId="689F98BA" w15:done="0"/>
  <w15:commentEx w15:paraId="31DFD332" w15:done="0"/>
  <w15:commentEx w15:paraId="0DF35A30" w15:done="0"/>
  <w15:commentEx w15:paraId="753C3F39" w15:done="0"/>
  <w15:commentEx w15:paraId="0ED0CF64" w15:done="0"/>
  <w15:commentEx w15:paraId="3B080735" w15:done="0"/>
  <w15:commentEx w15:paraId="642F2C49" w15:done="0"/>
  <w15:commentEx w15:paraId="0B3D91AA" w15:done="0"/>
  <w15:commentEx w15:paraId="4D4864D7" w15:done="0"/>
  <w15:commentEx w15:paraId="3EF364E4" w15:done="0"/>
  <w15:commentEx w15:paraId="3AA6C278" w15:done="0"/>
  <w15:commentEx w15:paraId="7034A6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33B20" w16cex:dateUtc="2020-09-21T19:45:00Z"/>
  <w16cex:commentExtensible w16cex:durableId="23133C67" w16cex:dateUtc="2020-09-21T19:51:00Z"/>
  <w16cex:commentExtensible w16cex:durableId="23133DE5" w16cex:dateUtc="2020-09-21T19:57:00Z"/>
  <w16cex:commentExtensible w16cex:durableId="23133E69" w16cex:dateUtc="2020-09-21T19:59:00Z"/>
  <w16cex:commentExtensible w16cex:durableId="23133F1E" w16cex:dateUtc="2020-09-21T20:02:00Z"/>
  <w16cex:commentExtensible w16cex:durableId="23133F6A" w16cex:dateUtc="2020-09-21T20:04:00Z"/>
  <w16cex:commentExtensible w16cex:durableId="231340F7" w16cex:dateUtc="2020-09-21T20:10:00Z"/>
  <w16cex:commentExtensible w16cex:durableId="231341A1" w16cex:dateUtc="2020-09-21T20:13:00Z"/>
  <w16cex:commentExtensible w16cex:durableId="231342E2" w16cex:dateUtc="2020-09-21T20:18:00Z"/>
  <w16cex:commentExtensible w16cex:durableId="231343B7" w16cex:dateUtc="2020-09-21T20:22:00Z"/>
  <w16cex:commentExtensible w16cex:durableId="23134582" w16cex:dateUtc="2020-09-21T20:30:00Z"/>
  <w16cex:commentExtensible w16cex:durableId="2313465C" w16cex:dateUtc="2020-09-21T20:33:00Z"/>
  <w16cex:commentExtensible w16cex:durableId="23134A80" w16cex:dateUtc="2020-09-21T20:51:00Z"/>
  <w16cex:commentExtensible w16cex:durableId="23134B8A" w16cex:dateUtc="2020-09-21T20:55:00Z"/>
  <w16cex:commentExtensible w16cex:durableId="231437B2" w16cex:dateUtc="2020-09-22T13:43:00Z"/>
  <w16cex:commentExtensible w16cex:durableId="23143845" w16cex:dateUtc="2020-09-22T13:45:00Z"/>
  <w16cex:commentExtensible w16cex:durableId="231438CB" w16cex:dateUtc="2020-09-22T13:48:00Z"/>
  <w16cex:commentExtensible w16cex:durableId="2314396A" w16cex:dateUtc="2020-09-22T13:50:00Z"/>
  <w16cex:commentExtensible w16cex:durableId="23143B69" w16cex:dateUtc="2020-09-22T13:59:00Z"/>
  <w16cex:commentExtensible w16cex:durableId="23143C09" w16cex:dateUtc="2020-09-22T14:02:00Z"/>
  <w16cex:commentExtensible w16cex:durableId="23143E53" w16cex:dateUtc="2020-09-22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58AADE" w16cid:durableId="23133B20"/>
  <w16cid:commentId w16cid:paraId="4A8705B8" w16cid:durableId="23133C67"/>
  <w16cid:commentId w16cid:paraId="4B40EA04" w16cid:durableId="23133DE5"/>
  <w16cid:commentId w16cid:paraId="21FEE895" w16cid:durableId="23133E69"/>
  <w16cid:commentId w16cid:paraId="1AFB8BA2" w16cid:durableId="23133F1E"/>
  <w16cid:commentId w16cid:paraId="1345A49E" w16cid:durableId="23133F6A"/>
  <w16cid:commentId w16cid:paraId="4894C34E" w16cid:durableId="231340F7"/>
  <w16cid:commentId w16cid:paraId="6DDC38AB" w16cid:durableId="231341A1"/>
  <w16cid:commentId w16cid:paraId="7CD39D25" w16cid:durableId="231342E2"/>
  <w16cid:commentId w16cid:paraId="689F98BA" w16cid:durableId="231343B7"/>
  <w16cid:commentId w16cid:paraId="31DFD332" w16cid:durableId="23134582"/>
  <w16cid:commentId w16cid:paraId="0DF35A30" w16cid:durableId="2313465C"/>
  <w16cid:commentId w16cid:paraId="753C3F39" w16cid:durableId="23134A80"/>
  <w16cid:commentId w16cid:paraId="0ED0CF64" w16cid:durableId="23134B8A"/>
  <w16cid:commentId w16cid:paraId="3B080735" w16cid:durableId="231437B2"/>
  <w16cid:commentId w16cid:paraId="642F2C49" w16cid:durableId="23143845"/>
  <w16cid:commentId w16cid:paraId="0B3D91AA" w16cid:durableId="231438CB"/>
  <w16cid:commentId w16cid:paraId="4D4864D7" w16cid:durableId="2314396A"/>
  <w16cid:commentId w16cid:paraId="3EF364E4" w16cid:durableId="23143B69"/>
  <w16cid:commentId w16cid:paraId="3AA6C278" w16cid:durableId="23143C09"/>
  <w16cid:commentId w16cid:paraId="7034A64D" w16cid:durableId="23143E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5F4F9" w14:textId="77777777" w:rsidR="00DB133D" w:rsidRDefault="00DB133D" w:rsidP="00E562EE">
      <w:r>
        <w:separator/>
      </w:r>
    </w:p>
  </w:endnote>
  <w:endnote w:type="continuationSeparator" w:id="0">
    <w:p w14:paraId="50435AF2" w14:textId="77777777" w:rsidR="00DB133D" w:rsidRDefault="00DB133D"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42CE4" w14:textId="77777777" w:rsidR="00DB133D" w:rsidRDefault="00DB133D" w:rsidP="00E562EE">
      <w:r>
        <w:separator/>
      </w:r>
    </w:p>
  </w:footnote>
  <w:footnote w:type="continuationSeparator" w:id="0">
    <w:p w14:paraId="4501F470" w14:textId="77777777" w:rsidR="00DB133D" w:rsidRDefault="00DB133D"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F293C" w14:textId="77777777"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9D1930">
      <w:rPr>
        <w:rFonts w:ascii="Times New Roman" w:hAnsi="Times New Roman" w:cs="Times New Roman"/>
        <w:sz w:val="24"/>
      </w:rPr>
      <w:t xml:space="preserve">Related Literature Emphasizing </w:t>
    </w:r>
    <w:r w:rsidR="00032152">
      <w:rPr>
        <w:rFonts w:ascii="Times New Roman" w:hAnsi="Times New Roman" w:cs="Times New Roman"/>
        <w:sz w:val="24"/>
      </w:rPr>
      <w:t>Organization and Decision Making</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4E4F42">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837F3" w14:textId="77777777" w:rsidR="00E562EE" w:rsidRPr="00E562EE" w:rsidRDefault="009D1930" w:rsidP="00E562EE">
    <w:pPr>
      <w:pStyle w:val="Header"/>
      <w:tabs>
        <w:tab w:val="left" w:pos="9000"/>
      </w:tabs>
      <w:rPr>
        <w:rFonts w:ascii="Times New Roman" w:hAnsi="Times New Roman" w:cs="Times New Roman"/>
        <w:sz w:val="24"/>
      </w:rPr>
    </w:pPr>
    <w:r>
      <w:rPr>
        <w:rFonts w:ascii="Times New Roman" w:hAnsi="Times New Roman" w:cs="Times New Roman"/>
        <w:sz w:val="24"/>
      </w:rPr>
      <w:t xml:space="preserve">Related Literature Emphasizing </w:t>
    </w:r>
    <w:r w:rsidR="00AB0692">
      <w:rPr>
        <w:rFonts w:ascii="Times New Roman" w:hAnsi="Times New Roman" w:cs="Times New Roman"/>
        <w:sz w:val="24"/>
      </w:rPr>
      <w:t>Organization and Decision Making</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4E4F42">
      <w:rPr>
        <w:rFonts w:ascii="Times New Roman" w:hAnsi="Times New Roman" w:cs="Times New Roman"/>
        <w:noProof/>
        <w:sz w:val="24"/>
      </w:rPr>
      <w:t>20</w:t>
    </w:r>
    <w:r w:rsidR="00E562EE" w:rsidRPr="00E562EE">
      <w:rPr>
        <w:rFonts w:ascii="Times New Roman" w:hAnsi="Times New Roman" w:cs="Times New Roman"/>
        <w:noProof/>
        <w:sz w:val="24"/>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es Gilsinan">
    <w15:presenceInfo w15:providerId="None" w15:userId="James Gilsi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564"/>
    <w:rsid w:val="00002514"/>
    <w:rsid w:val="000034E5"/>
    <w:rsid w:val="00003BFE"/>
    <w:rsid w:val="00006E47"/>
    <w:rsid w:val="000071D3"/>
    <w:rsid w:val="0001146C"/>
    <w:rsid w:val="00013605"/>
    <w:rsid w:val="00023E84"/>
    <w:rsid w:val="0002471B"/>
    <w:rsid w:val="0002480E"/>
    <w:rsid w:val="000318EC"/>
    <w:rsid w:val="00032152"/>
    <w:rsid w:val="00032D1C"/>
    <w:rsid w:val="000334DE"/>
    <w:rsid w:val="00034B41"/>
    <w:rsid w:val="000403AD"/>
    <w:rsid w:val="0004287B"/>
    <w:rsid w:val="000464B0"/>
    <w:rsid w:val="00046A22"/>
    <w:rsid w:val="0005043C"/>
    <w:rsid w:val="00052F31"/>
    <w:rsid w:val="00054AE7"/>
    <w:rsid w:val="00056818"/>
    <w:rsid w:val="0006287E"/>
    <w:rsid w:val="00071B58"/>
    <w:rsid w:val="000730FA"/>
    <w:rsid w:val="0007397B"/>
    <w:rsid w:val="00075170"/>
    <w:rsid w:val="00075220"/>
    <w:rsid w:val="00075426"/>
    <w:rsid w:val="000770F9"/>
    <w:rsid w:val="00086045"/>
    <w:rsid w:val="0008616D"/>
    <w:rsid w:val="00087C61"/>
    <w:rsid w:val="00087E56"/>
    <w:rsid w:val="000970BA"/>
    <w:rsid w:val="000A10C0"/>
    <w:rsid w:val="000A5EFC"/>
    <w:rsid w:val="000A67F9"/>
    <w:rsid w:val="000B0C27"/>
    <w:rsid w:val="000B14CD"/>
    <w:rsid w:val="000B33F0"/>
    <w:rsid w:val="000B3D1E"/>
    <w:rsid w:val="000B4D21"/>
    <w:rsid w:val="000B57C9"/>
    <w:rsid w:val="000B5C5B"/>
    <w:rsid w:val="000C22CD"/>
    <w:rsid w:val="000D2CCD"/>
    <w:rsid w:val="000D6109"/>
    <w:rsid w:val="000D679D"/>
    <w:rsid w:val="000D7DD3"/>
    <w:rsid w:val="000E077A"/>
    <w:rsid w:val="000F56FC"/>
    <w:rsid w:val="000F5784"/>
    <w:rsid w:val="000F580C"/>
    <w:rsid w:val="000F5DFB"/>
    <w:rsid w:val="000F7087"/>
    <w:rsid w:val="00100BD6"/>
    <w:rsid w:val="00102281"/>
    <w:rsid w:val="00105599"/>
    <w:rsid w:val="001163AE"/>
    <w:rsid w:val="00120E99"/>
    <w:rsid w:val="00122D76"/>
    <w:rsid w:val="0012352C"/>
    <w:rsid w:val="00123DFD"/>
    <w:rsid w:val="001314CF"/>
    <w:rsid w:val="00133EC6"/>
    <w:rsid w:val="0014711A"/>
    <w:rsid w:val="0015256B"/>
    <w:rsid w:val="001531FC"/>
    <w:rsid w:val="001558FA"/>
    <w:rsid w:val="00165B2E"/>
    <w:rsid w:val="00175291"/>
    <w:rsid w:val="001761A4"/>
    <w:rsid w:val="0017755B"/>
    <w:rsid w:val="00177D82"/>
    <w:rsid w:val="0018738A"/>
    <w:rsid w:val="00190C68"/>
    <w:rsid w:val="00191382"/>
    <w:rsid w:val="00195B3D"/>
    <w:rsid w:val="0019799F"/>
    <w:rsid w:val="001A30A0"/>
    <w:rsid w:val="001A6417"/>
    <w:rsid w:val="001A768A"/>
    <w:rsid w:val="001B082B"/>
    <w:rsid w:val="001B2FD8"/>
    <w:rsid w:val="001B4DE8"/>
    <w:rsid w:val="001C3C91"/>
    <w:rsid w:val="001C5AB6"/>
    <w:rsid w:val="001C5E46"/>
    <w:rsid w:val="001C776A"/>
    <w:rsid w:val="001D13FE"/>
    <w:rsid w:val="001D53CD"/>
    <w:rsid w:val="001E444C"/>
    <w:rsid w:val="001E533A"/>
    <w:rsid w:val="001F0470"/>
    <w:rsid w:val="001F071A"/>
    <w:rsid w:val="001F374B"/>
    <w:rsid w:val="001F3E22"/>
    <w:rsid w:val="002000D5"/>
    <w:rsid w:val="00203357"/>
    <w:rsid w:val="00204047"/>
    <w:rsid w:val="002054F1"/>
    <w:rsid w:val="00205D96"/>
    <w:rsid w:val="00207C20"/>
    <w:rsid w:val="002146A5"/>
    <w:rsid w:val="002178F1"/>
    <w:rsid w:val="00222CAE"/>
    <w:rsid w:val="00224736"/>
    <w:rsid w:val="0022558E"/>
    <w:rsid w:val="00226213"/>
    <w:rsid w:val="002271B6"/>
    <w:rsid w:val="00231C94"/>
    <w:rsid w:val="002340E0"/>
    <w:rsid w:val="00236C0F"/>
    <w:rsid w:val="00241C37"/>
    <w:rsid w:val="00242EA5"/>
    <w:rsid w:val="00250EF2"/>
    <w:rsid w:val="00251B9E"/>
    <w:rsid w:val="00251F3A"/>
    <w:rsid w:val="00254384"/>
    <w:rsid w:val="00260609"/>
    <w:rsid w:val="00262055"/>
    <w:rsid w:val="002628BC"/>
    <w:rsid w:val="00262EDA"/>
    <w:rsid w:val="002648ED"/>
    <w:rsid w:val="00271AED"/>
    <w:rsid w:val="00281783"/>
    <w:rsid w:val="002826B5"/>
    <w:rsid w:val="00282901"/>
    <w:rsid w:val="002829D8"/>
    <w:rsid w:val="002855D1"/>
    <w:rsid w:val="0028566E"/>
    <w:rsid w:val="00293FAF"/>
    <w:rsid w:val="0029442D"/>
    <w:rsid w:val="00294FB6"/>
    <w:rsid w:val="002A06AD"/>
    <w:rsid w:val="002A1326"/>
    <w:rsid w:val="002A1B1D"/>
    <w:rsid w:val="002B63AF"/>
    <w:rsid w:val="002B7EED"/>
    <w:rsid w:val="002C36C8"/>
    <w:rsid w:val="002C6A1F"/>
    <w:rsid w:val="002D054F"/>
    <w:rsid w:val="002D0FA5"/>
    <w:rsid w:val="002D1182"/>
    <w:rsid w:val="002D3C99"/>
    <w:rsid w:val="002D3E18"/>
    <w:rsid w:val="002D74B9"/>
    <w:rsid w:val="002E1E96"/>
    <w:rsid w:val="002E7A5B"/>
    <w:rsid w:val="002F0626"/>
    <w:rsid w:val="002F0D4D"/>
    <w:rsid w:val="002F380E"/>
    <w:rsid w:val="002F7143"/>
    <w:rsid w:val="00302659"/>
    <w:rsid w:val="00302A45"/>
    <w:rsid w:val="00303851"/>
    <w:rsid w:val="00312E93"/>
    <w:rsid w:val="003139A4"/>
    <w:rsid w:val="00316959"/>
    <w:rsid w:val="00316EC1"/>
    <w:rsid w:val="00317380"/>
    <w:rsid w:val="00323462"/>
    <w:rsid w:val="003309DF"/>
    <w:rsid w:val="00330F2C"/>
    <w:rsid w:val="003346E8"/>
    <w:rsid w:val="00337FCA"/>
    <w:rsid w:val="00342D44"/>
    <w:rsid w:val="00346FCD"/>
    <w:rsid w:val="0035047A"/>
    <w:rsid w:val="0035311F"/>
    <w:rsid w:val="00357BE9"/>
    <w:rsid w:val="00361D8D"/>
    <w:rsid w:val="00363211"/>
    <w:rsid w:val="003757B8"/>
    <w:rsid w:val="00381F13"/>
    <w:rsid w:val="00385698"/>
    <w:rsid w:val="00385918"/>
    <w:rsid w:val="00392A1B"/>
    <w:rsid w:val="00394958"/>
    <w:rsid w:val="0039582C"/>
    <w:rsid w:val="003A0288"/>
    <w:rsid w:val="003A0888"/>
    <w:rsid w:val="003A15A0"/>
    <w:rsid w:val="003A2062"/>
    <w:rsid w:val="003A3615"/>
    <w:rsid w:val="003A5767"/>
    <w:rsid w:val="003B059A"/>
    <w:rsid w:val="003B71D7"/>
    <w:rsid w:val="003B746C"/>
    <w:rsid w:val="003C0698"/>
    <w:rsid w:val="003C0AF0"/>
    <w:rsid w:val="003C1183"/>
    <w:rsid w:val="003D3287"/>
    <w:rsid w:val="003D4345"/>
    <w:rsid w:val="003E0A93"/>
    <w:rsid w:val="003E0D32"/>
    <w:rsid w:val="003E0F60"/>
    <w:rsid w:val="003E1C60"/>
    <w:rsid w:val="003E1E98"/>
    <w:rsid w:val="003E204E"/>
    <w:rsid w:val="003E2A8D"/>
    <w:rsid w:val="003E4215"/>
    <w:rsid w:val="003E5896"/>
    <w:rsid w:val="003E7953"/>
    <w:rsid w:val="003F2DD5"/>
    <w:rsid w:val="003F3BBA"/>
    <w:rsid w:val="004009DA"/>
    <w:rsid w:val="00402B53"/>
    <w:rsid w:val="004060E1"/>
    <w:rsid w:val="00410B41"/>
    <w:rsid w:val="004118DE"/>
    <w:rsid w:val="00411D81"/>
    <w:rsid w:val="00412855"/>
    <w:rsid w:val="00416543"/>
    <w:rsid w:val="00417E1C"/>
    <w:rsid w:val="00422D58"/>
    <w:rsid w:val="004343DC"/>
    <w:rsid w:val="00437A14"/>
    <w:rsid w:val="00442366"/>
    <w:rsid w:val="004516FB"/>
    <w:rsid w:val="00451D13"/>
    <w:rsid w:val="00455781"/>
    <w:rsid w:val="00457144"/>
    <w:rsid w:val="00457823"/>
    <w:rsid w:val="00463417"/>
    <w:rsid w:val="0046559D"/>
    <w:rsid w:val="00466B4E"/>
    <w:rsid w:val="004670BF"/>
    <w:rsid w:val="00467989"/>
    <w:rsid w:val="00474A1E"/>
    <w:rsid w:val="0047590A"/>
    <w:rsid w:val="00485347"/>
    <w:rsid w:val="00485D2F"/>
    <w:rsid w:val="00485EDA"/>
    <w:rsid w:val="00491C99"/>
    <w:rsid w:val="004A33E5"/>
    <w:rsid w:val="004A5060"/>
    <w:rsid w:val="004A5A8A"/>
    <w:rsid w:val="004B39A0"/>
    <w:rsid w:val="004B5274"/>
    <w:rsid w:val="004B5BAE"/>
    <w:rsid w:val="004B72D9"/>
    <w:rsid w:val="004C0D92"/>
    <w:rsid w:val="004C151D"/>
    <w:rsid w:val="004C29E6"/>
    <w:rsid w:val="004C3538"/>
    <w:rsid w:val="004C5834"/>
    <w:rsid w:val="004C5EBC"/>
    <w:rsid w:val="004D3030"/>
    <w:rsid w:val="004D3AE3"/>
    <w:rsid w:val="004D41C0"/>
    <w:rsid w:val="004D695B"/>
    <w:rsid w:val="004E4C01"/>
    <w:rsid w:val="004E4F42"/>
    <w:rsid w:val="00503501"/>
    <w:rsid w:val="00506F24"/>
    <w:rsid w:val="005120C0"/>
    <w:rsid w:val="0051298E"/>
    <w:rsid w:val="00515F50"/>
    <w:rsid w:val="005174C2"/>
    <w:rsid w:val="00520BF2"/>
    <w:rsid w:val="00530DE9"/>
    <w:rsid w:val="0053653F"/>
    <w:rsid w:val="00536942"/>
    <w:rsid w:val="005414C2"/>
    <w:rsid w:val="00542091"/>
    <w:rsid w:val="00547E68"/>
    <w:rsid w:val="00557CA3"/>
    <w:rsid w:val="00557DA6"/>
    <w:rsid w:val="005658BF"/>
    <w:rsid w:val="00572BCC"/>
    <w:rsid w:val="0057729D"/>
    <w:rsid w:val="005805B7"/>
    <w:rsid w:val="005806F4"/>
    <w:rsid w:val="0058184C"/>
    <w:rsid w:val="00586218"/>
    <w:rsid w:val="005932CB"/>
    <w:rsid w:val="005A3032"/>
    <w:rsid w:val="005A3831"/>
    <w:rsid w:val="005A60DB"/>
    <w:rsid w:val="005A6745"/>
    <w:rsid w:val="005B704C"/>
    <w:rsid w:val="005B7AA5"/>
    <w:rsid w:val="005C11A2"/>
    <w:rsid w:val="005C44B6"/>
    <w:rsid w:val="005C4525"/>
    <w:rsid w:val="005D16C1"/>
    <w:rsid w:val="005D2958"/>
    <w:rsid w:val="005D321D"/>
    <w:rsid w:val="005D7DC0"/>
    <w:rsid w:val="005E1421"/>
    <w:rsid w:val="005E4CB2"/>
    <w:rsid w:val="00602A97"/>
    <w:rsid w:val="00607B20"/>
    <w:rsid w:val="00610543"/>
    <w:rsid w:val="00616A8F"/>
    <w:rsid w:val="00616D5A"/>
    <w:rsid w:val="00624136"/>
    <w:rsid w:val="00625984"/>
    <w:rsid w:val="006265BA"/>
    <w:rsid w:val="006301EE"/>
    <w:rsid w:val="00632260"/>
    <w:rsid w:val="00632BA6"/>
    <w:rsid w:val="00634E45"/>
    <w:rsid w:val="00636891"/>
    <w:rsid w:val="00643DA7"/>
    <w:rsid w:val="0065350E"/>
    <w:rsid w:val="00654445"/>
    <w:rsid w:val="00655EB9"/>
    <w:rsid w:val="0066117E"/>
    <w:rsid w:val="00662196"/>
    <w:rsid w:val="0067738C"/>
    <w:rsid w:val="00677BE3"/>
    <w:rsid w:val="006807E0"/>
    <w:rsid w:val="00683CAA"/>
    <w:rsid w:val="00686DFD"/>
    <w:rsid w:val="00691608"/>
    <w:rsid w:val="00693004"/>
    <w:rsid w:val="0069436B"/>
    <w:rsid w:val="006946D7"/>
    <w:rsid w:val="00694BAF"/>
    <w:rsid w:val="00697B17"/>
    <w:rsid w:val="006A0894"/>
    <w:rsid w:val="006A6A74"/>
    <w:rsid w:val="006A7297"/>
    <w:rsid w:val="006B2963"/>
    <w:rsid w:val="006C1009"/>
    <w:rsid w:val="006C10DC"/>
    <w:rsid w:val="006C1FD4"/>
    <w:rsid w:val="006C2952"/>
    <w:rsid w:val="006C2D72"/>
    <w:rsid w:val="006D0A67"/>
    <w:rsid w:val="006D0C38"/>
    <w:rsid w:val="006D4A00"/>
    <w:rsid w:val="006E3839"/>
    <w:rsid w:val="00701B5E"/>
    <w:rsid w:val="007034E8"/>
    <w:rsid w:val="00716E25"/>
    <w:rsid w:val="00717F51"/>
    <w:rsid w:val="00722951"/>
    <w:rsid w:val="007231A1"/>
    <w:rsid w:val="007309D9"/>
    <w:rsid w:val="00730FC2"/>
    <w:rsid w:val="00731AFA"/>
    <w:rsid w:val="0073308D"/>
    <w:rsid w:val="007342EF"/>
    <w:rsid w:val="00734FD9"/>
    <w:rsid w:val="0073676E"/>
    <w:rsid w:val="007442FC"/>
    <w:rsid w:val="0075107D"/>
    <w:rsid w:val="00751955"/>
    <w:rsid w:val="007570ED"/>
    <w:rsid w:val="00760D7D"/>
    <w:rsid w:val="00766999"/>
    <w:rsid w:val="00772FAD"/>
    <w:rsid w:val="00773D38"/>
    <w:rsid w:val="00776FDF"/>
    <w:rsid w:val="00785606"/>
    <w:rsid w:val="00785F87"/>
    <w:rsid w:val="007867C0"/>
    <w:rsid w:val="00787DAF"/>
    <w:rsid w:val="0079105C"/>
    <w:rsid w:val="0079465D"/>
    <w:rsid w:val="00797687"/>
    <w:rsid w:val="007A335F"/>
    <w:rsid w:val="007A3CAD"/>
    <w:rsid w:val="007A4B20"/>
    <w:rsid w:val="007A7618"/>
    <w:rsid w:val="007B4B86"/>
    <w:rsid w:val="007B7346"/>
    <w:rsid w:val="007C3E02"/>
    <w:rsid w:val="007C3FF8"/>
    <w:rsid w:val="007C4443"/>
    <w:rsid w:val="007D322B"/>
    <w:rsid w:val="007E02BC"/>
    <w:rsid w:val="007E198F"/>
    <w:rsid w:val="007F1BA4"/>
    <w:rsid w:val="007F47CF"/>
    <w:rsid w:val="00801620"/>
    <w:rsid w:val="0080267C"/>
    <w:rsid w:val="00804DB2"/>
    <w:rsid w:val="0080605C"/>
    <w:rsid w:val="00816AD3"/>
    <w:rsid w:val="008170ED"/>
    <w:rsid w:val="0082696D"/>
    <w:rsid w:val="008310C7"/>
    <w:rsid w:val="0083277B"/>
    <w:rsid w:val="00834566"/>
    <w:rsid w:val="00835E0C"/>
    <w:rsid w:val="008422AC"/>
    <w:rsid w:val="00843774"/>
    <w:rsid w:val="00850D4F"/>
    <w:rsid w:val="0085228B"/>
    <w:rsid w:val="00853665"/>
    <w:rsid w:val="00854047"/>
    <w:rsid w:val="00860123"/>
    <w:rsid w:val="008611DF"/>
    <w:rsid w:val="008612A5"/>
    <w:rsid w:val="008635A2"/>
    <w:rsid w:val="00864A37"/>
    <w:rsid w:val="008667D4"/>
    <w:rsid w:val="00872627"/>
    <w:rsid w:val="00872635"/>
    <w:rsid w:val="00873C0F"/>
    <w:rsid w:val="00875567"/>
    <w:rsid w:val="0088199A"/>
    <w:rsid w:val="00891BE2"/>
    <w:rsid w:val="008A76AB"/>
    <w:rsid w:val="008B22E2"/>
    <w:rsid w:val="008B6884"/>
    <w:rsid w:val="008C024C"/>
    <w:rsid w:val="008C1ECC"/>
    <w:rsid w:val="008C330B"/>
    <w:rsid w:val="008D18BD"/>
    <w:rsid w:val="008D25E4"/>
    <w:rsid w:val="008D52A9"/>
    <w:rsid w:val="008E26A8"/>
    <w:rsid w:val="008E4256"/>
    <w:rsid w:val="008E5EC1"/>
    <w:rsid w:val="008E6589"/>
    <w:rsid w:val="008F02E9"/>
    <w:rsid w:val="008F1202"/>
    <w:rsid w:val="008F4FA0"/>
    <w:rsid w:val="009028AB"/>
    <w:rsid w:val="009033D1"/>
    <w:rsid w:val="0090451E"/>
    <w:rsid w:val="00907138"/>
    <w:rsid w:val="00913456"/>
    <w:rsid w:val="00917A0F"/>
    <w:rsid w:val="00921176"/>
    <w:rsid w:val="00922DC2"/>
    <w:rsid w:val="00925F4A"/>
    <w:rsid w:val="009267A4"/>
    <w:rsid w:val="009270D1"/>
    <w:rsid w:val="009346C6"/>
    <w:rsid w:val="00936093"/>
    <w:rsid w:val="00951F8F"/>
    <w:rsid w:val="00952A41"/>
    <w:rsid w:val="00963242"/>
    <w:rsid w:val="00963DCF"/>
    <w:rsid w:val="009650EB"/>
    <w:rsid w:val="009718D1"/>
    <w:rsid w:val="00981912"/>
    <w:rsid w:val="00983222"/>
    <w:rsid w:val="00984301"/>
    <w:rsid w:val="00984DBC"/>
    <w:rsid w:val="009911EC"/>
    <w:rsid w:val="00993EAA"/>
    <w:rsid w:val="009940FC"/>
    <w:rsid w:val="009969BA"/>
    <w:rsid w:val="009A151A"/>
    <w:rsid w:val="009A3595"/>
    <w:rsid w:val="009A3AEB"/>
    <w:rsid w:val="009B1685"/>
    <w:rsid w:val="009B47E1"/>
    <w:rsid w:val="009C73B9"/>
    <w:rsid w:val="009C7AA7"/>
    <w:rsid w:val="009C7E0A"/>
    <w:rsid w:val="009D0FE6"/>
    <w:rsid w:val="009D1930"/>
    <w:rsid w:val="009E210F"/>
    <w:rsid w:val="009E6B1A"/>
    <w:rsid w:val="009F0BE3"/>
    <w:rsid w:val="009F0EEA"/>
    <w:rsid w:val="009F2F0B"/>
    <w:rsid w:val="009F4EE2"/>
    <w:rsid w:val="009F7C2D"/>
    <w:rsid w:val="00A04AE9"/>
    <w:rsid w:val="00A14719"/>
    <w:rsid w:val="00A23E91"/>
    <w:rsid w:val="00A25E94"/>
    <w:rsid w:val="00A26645"/>
    <w:rsid w:val="00A271AE"/>
    <w:rsid w:val="00A27391"/>
    <w:rsid w:val="00A40816"/>
    <w:rsid w:val="00A41A1E"/>
    <w:rsid w:val="00A45902"/>
    <w:rsid w:val="00A479D8"/>
    <w:rsid w:val="00A566D5"/>
    <w:rsid w:val="00A60329"/>
    <w:rsid w:val="00A60EC9"/>
    <w:rsid w:val="00A61DD3"/>
    <w:rsid w:val="00A640F9"/>
    <w:rsid w:val="00A72A8D"/>
    <w:rsid w:val="00A80B1B"/>
    <w:rsid w:val="00A8491E"/>
    <w:rsid w:val="00A84FC4"/>
    <w:rsid w:val="00A908A8"/>
    <w:rsid w:val="00A96FA1"/>
    <w:rsid w:val="00AA21FA"/>
    <w:rsid w:val="00AA3895"/>
    <w:rsid w:val="00AA3953"/>
    <w:rsid w:val="00AA6FA6"/>
    <w:rsid w:val="00AB0692"/>
    <w:rsid w:val="00AB0E66"/>
    <w:rsid w:val="00AB1E0A"/>
    <w:rsid w:val="00AB2B6B"/>
    <w:rsid w:val="00AB76C3"/>
    <w:rsid w:val="00AB7F20"/>
    <w:rsid w:val="00AB7FA1"/>
    <w:rsid w:val="00AC28FE"/>
    <w:rsid w:val="00AC35CC"/>
    <w:rsid w:val="00AC5B9D"/>
    <w:rsid w:val="00AC7A47"/>
    <w:rsid w:val="00AD3AA7"/>
    <w:rsid w:val="00AD6AB3"/>
    <w:rsid w:val="00AD7C32"/>
    <w:rsid w:val="00AE0A37"/>
    <w:rsid w:val="00AE1CDF"/>
    <w:rsid w:val="00AE6369"/>
    <w:rsid w:val="00AF34EA"/>
    <w:rsid w:val="00AF4531"/>
    <w:rsid w:val="00AF5162"/>
    <w:rsid w:val="00B01664"/>
    <w:rsid w:val="00B02349"/>
    <w:rsid w:val="00B0389B"/>
    <w:rsid w:val="00B041E1"/>
    <w:rsid w:val="00B052A9"/>
    <w:rsid w:val="00B059F4"/>
    <w:rsid w:val="00B1299A"/>
    <w:rsid w:val="00B13B16"/>
    <w:rsid w:val="00B16D23"/>
    <w:rsid w:val="00B24875"/>
    <w:rsid w:val="00B24B63"/>
    <w:rsid w:val="00B31319"/>
    <w:rsid w:val="00B326E4"/>
    <w:rsid w:val="00B3559C"/>
    <w:rsid w:val="00B407D8"/>
    <w:rsid w:val="00B40A3C"/>
    <w:rsid w:val="00B40EB6"/>
    <w:rsid w:val="00B41553"/>
    <w:rsid w:val="00B42759"/>
    <w:rsid w:val="00B53A52"/>
    <w:rsid w:val="00B551E8"/>
    <w:rsid w:val="00B60A2A"/>
    <w:rsid w:val="00B612ED"/>
    <w:rsid w:val="00B63D76"/>
    <w:rsid w:val="00B645DF"/>
    <w:rsid w:val="00B64934"/>
    <w:rsid w:val="00B654B0"/>
    <w:rsid w:val="00B674B9"/>
    <w:rsid w:val="00B72B93"/>
    <w:rsid w:val="00B744E9"/>
    <w:rsid w:val="00B7477F"/>
    <w:rsid w:val="00B75B9B"/>
    <w:rsid w:val="00B87089"/>
    <w:rsid w:val="00B925D6"/>
    <w:rsid w:val="00B929BD"/>
    <w:rsid w:val="00B92B1B"/>
    <w:rsid w:val="00BA46A2"/>
    <w:rsid w:val="00BA50F1"/>
    <w:rsid w:val="00BA5D4C"/>
    <w:rsid w:val="00BA7A13"/>
    <w:rsid w:val="00BB59CE"/>
    <w:rsid w:val="00BC2CFF"/>
    <w:rsid w:val="00BC328F"/>
    <w:rsid w:val="00BC6D88"/>
    <w:rsid w:val="00BC7652"/>
    <w:rsid w:val="00BD333A"/>
    <w:rsid w:val="00BD3746"/>
    <w:rsid w:val="00BD3AD3"/>
    <w:rsid w:val="00BD3E4D"/>
    <w:rsid w:val="00BD44C0"/>
    <w:rsid w:val="00BE6449"/>
    <w:rsid w:val="00BE703A"/>
    <w:rsid w:val="00BE76FC"/>
    <w:rsid w:val="00BE7FAB"/>
    <w:rsid w:val="00BF0020"/>
    <w:rsid w:val="00BF6564"/>
    <w:rsid w:val="00BF7851"/>
    <w:rsid w:val="00C0084F"/>
    <w:rsid w:val="00C00C3F"/>
    <w:rsid w:val="00C018D7"/>
    <w:rsid w:val="00C0252B"/>
    <w:rsid w:val="00C03A7E"/>
    <w:rsid w:val="00C07292"/>
    <w:rsid w:val="00C10C2B"/>
    <w:rsid w:val="00C10F24"/>
    <w:rsid w:val="00C12087"/>
    <w:rsid w:val="00C13E41"/>
    <w:rsid w:val="00C13F34"/>
    <w:rsid w:val="00C17B99"/>
    <w:rsid w:val="00C21134"/>
    <w:rsid w:val="00C220DC"/>
    <w:rsid w:val="00C237AE"/>
    <w:rsid w:val="00C23B65"/>
    <w:rsid w:val="00C2453F"/>
    <w:rsid w:val="00C24D6B"/>
    <w:rsid w:val="00C24DEE"/>
    <w:rsid w:val="00C25E4B"/>
    <w:rsid w:val="00C261D5"/>
    <w:rsid w:val="00C266AC"/>
    <w:rsid w:val="00C42563"/>
    <w:rsid w:val="00C44FC0"/>
    <w:rsid w:val="00C45881"/>
    <w:rsid w:val="00C508DB"/>
    <w:rsid w:val="00C51850"/>
    <w:rsid w:val="00C57A73"/>
    <w:rsid w:val="00C57FB5"/>
    <w:rsid w:val="00C6182C"/>
    <w:rsid w:val="00C631D3"/>
    <w:rsid w:val="00C63338"/>
    <w:rsid w:val="00C65E62"/>
    <w:rsid w:val="00C67085"/>
    <w:rsid w:val="00C702D5"/>
    <w:rsid w:val="00C73921"/>
    <w:rsid w:val="00C85D3A"/>
    <w:rsid w:val="00C86696"/>
    <w:rsid w:val="00C90DEF"/>
    <w:rsid w:val="00C932F4"/>
    <w:rsid w:val="00C9542C"/>
    <w:rsid w:val="00CA03F3"/>
    <w:rsid w:val="00CA05AB"/>
    <w:rsid w:val="00CA0A66"/>
    <w:rsid w:val="00CA2D93"/>
    <w:rsid w:val="00CA3435"/>
    <w:rsid w:val="00CA5CC7"/>
    <w:rsid w:val="00CA7BC9"/>
    <w:rsid w:val="00CB1AC8"/>
    <w:rsid w:val="00CB3E2C"/>
    <w:rsid w:val="00CB4944"/>
    <w:rsid w:val="00CC0C28"/>
    <w:rsid w:val="00CC0F46"/>
    <w:rsid w:val="00CC22F9"/>
    <w:rsid w:val="00CC3502"/>
    <w:rsid w:val="00CC514A"/>
    <w:rsid w:val="00CD2BC8"/>
    <w:rsid w:val="00CD34E7"/>
    <w:rsid w:val="00CD3CD0"/>
    <w:rsid w:val="00CD481A"/>
    <w:rsid w:val="00CD4F9C"/>
    <w:rsid w:val="00CE061A"/>
    <w:rsid w:val="00CF5FE2"/>
    <w:rsid w:val="00D023E0"/>
    <w:rsid w:val="00D052EA"/>
    <w:rsid w:val="00D11A91"/>
    <w:rsid w:val="00D15341"/>
    <w:rsid w:val="00D16397"/>
    <w:rsid w:val="00D2050E"/>
    <w:rsid w:val="00D22AD8"/>
    <w:rsid w:val="00D236BB"/>
    <w:rsid w:val="00D32002"/>
    <w:rsid w:val="00D33C90"/>
    <w:rsid w:val="00D362E5"/>
    <w:rsid w:val="00D3640B"/>
    <w:rsid w:val="00D37060"/>
    <w:rsid w:val="00D370FD"/>
    <w:rsid w:val="00D4602E"/>
    <w:rsid w:val="00D62543"/>
    <w:rsid w:val="00D6679E"/>
    <w:rsid w:val="00D71AB4"/>
    <w:rsid w:val="00D7529B"/>
    <w:rsid w:val="00D84973"/>
    <w:rsid w:val="00D84E72"/>
    <w:rsid w:val="00D8676D"/>
    <w:rsid w:val="00D92012"/>
    <w:rsid w:val="00D96170"/>
    <w:rsid w:val="00DA4E3F"/>
    <w:rsid w:val="00DA5ED7"/>
    <w:rsid w:val="00DB0903"/>
    <w:rsid w:val="00DB133D"/>
    <w:rsid w:val="00DB3F40"/>
    <w:rsid w:val="00DB59A4"/>
    <w:rsid w:val="00DC63BC"/>
    <w:rsid w:val="00DD3A9D"/>
    <w:rsid w:val="00DD3FC6"/>
    <w:rsid w:val="00DD47E2"/>
    <w:rsid w:val="00DD4B42"/>
    <w:rsid w:val="00DD4E79"/>
    <w:rsid w:val="00DE66A1"/>
    <w:rsid w:val="00DF0A80"/>
    <w:rsid w:val="00DF0C30"/>
    <w:rsid w:val="00DF1827"/>
    <w:rsid w:val="00DF7362"/>
    <w:rsid w:val="00DF7E4C"/>
    <w:rsid w:val="00E000B1"/>
    <w:rsid w:val="00E05114"/>
    <w:rsid w:val="00E1002E"/>
    <w:rsid w:val="00E14C00"/>
    <w:rsid w:val="00E172DF"/>
    <w:rsid w:val="00E21962"/>
    <w:rsid w:val="00E239F2"/>
    <w:rsid w:val="00E23D52"/>
    <w:rsid w:val="00E255D9"/>
    <w:rsid w:val="00E2708F"/>
    <w:rsid w:val="00E272BF"/>
    <w:rsid w:val="00E27F03"/>
    <w:rsid w:val="00E41E70"/>
    <w:rsid w:val="00E43B4E"/>
    <w:rsid w:val="00E45C61"/>
    <w:rsid w:val="00E51873"/>
    <w:rsid w:val="00E53807"/>
    <w:rsid w:val="00E562EE"/>
    <w:rsid w:val="00E60B42"/>
    <w:rsid w:val="00E62CDE"/>
    <w:rsid w:val="00E712B0"/>
    <w:rsid w:val="00E71E23"/>
    <w:rsid w:val="00E71F6C"/>
    <w:rsid w:val="00E818CA"/>
    <w:rsid w:val="00E82B76"/>
    <w:rsid w:val="00E863C0"/>
    <w:rsid w:val="00E92503"/>
    <w:rsid w:val="00E9285C"/>
    <w:rsid w:val="00E934BE"/>
    <w:rsid w:val="00E94AC6"/>
    <w:rsid w:val="00EA05DE"/>
    <w:rsid w:val="00EB13CB"/>
    <w:rsid w:val="00EB175B"/>
    <w:rsid w:val="00EB2301"/>
    <w:rsid w:val="00EB290A"/>
    <w:rsid w:val="00EB4C15"/>
    <w:rsid w:val="00EB5B4F"/>
    <w:rsid w:val="00EB6C05"/>
    <w:rsid w:val="00EB6C0F"/>
    <w:rsid w:val="00EC04C6"/>
    <w:rsid w:val="00ED0DF4"/>
    <w:rsid w:val="00ED6CB0"/>
    <w:rsid w:val="00EE4330"/>
    <w:rsid w:val="00EF0886"/>
    <w:rsid w:val="00EF382C"/>
    <w:rsid w:val="00EF3F9F"/>
    <w:rsid w:val="00EF7630"/>
    <w:rsid w:val="00F01A56"/>
    <w:rsid w:val="00F03B0C"/>
    <w:rsid w:val="00F06E6B"/>
    <w:rsid w:val="00F0751C"/>
    <w:rsid w:val="00F111FA"/>
    <w:rsid w:val="00F112FE"/>
    <w:rsid w:val="00F11D6C"/>
    <w:rsid w:val="00F12B64"/>
    <w:rsid w:val="00F12CA3"/>
    <w:rsid w:val="00F14760"/>
    <w:rsid w:val="00F24A21"/>
    <w:rsid w:val="00F266FD"/>
    <w:rsid w:val="00F318C2"/>
    <w:rsid w:val="00F32A9B"/>
    <w:rsid w:val="00F334D6"/>
    <w:rsid w:val="00F34883"/>
    <w:rsid w:val="00F360AA"/>
    <w:rsid w:val="00F40377"/>
    <w:rsid w:val="00F43035"/>
    <w:rsid w:val="00F43868"/>
    <w:rsid w:val="00F50CC8"/>
    <w:rsid w:val="00F51BB7"/>
    <w:rsid w:val="00F52D04"/>
    <w:rsid w:val="00F537F2"/>
    <w:rsid w:val="00F62A13"/>
    <w:rsid w:val="00F73069"/>
    <w:rsid w:val="00F82A4A"/>
    <w:rsid w:val="00F82AD9"/>
    <w:rsid w:val="00F83386"/>
    <w:rsid w:val="00F86EF1"/>
    <w:rsid w:val="00F9361A"/>
    <w:rsid w:val="00F95217"/>
    <w:rsid w:val="00FA3AA8"/>
    <w:rsid w:val="00FB0DC9"/>
    <w:rsid w:val="00FB4A2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CCE65C"/>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 w:type="character" w:styleId="PlaceholderText">
    <w:name w:val="Placeholder Text"/>
    <w:basedOn w:val="DefaultParagraphFont"/>
    <w:uiPriority w:val="99"/>
    <w:semiHidden/>
    <w:rsid w:val="00EC04C6"/>
    <w:rPr>
      <w:color w:val="808080"/>
    </w:rPr>
  </w:style>
  <w:style w:type="character" w:styleId="CommentReference">
    <w:name w:val="annotation reference"/>
    <w:basedOn w:val="DefaultParagraphFont"/>
    <w:uiPriority w:val="99"/>
    <w:semiHidden/>
    <w:unhideWhenUsed/>
    <w:rsid w:val="00CF5FE2"/>
    <w:rPr>
      <w:sz w:val="16"/>
      <w:szCs w:val="16"/>
    </w:rPr>
  </w:style>
  <w:style w:type="paragraph" w:styleId="CommentText">
    <w:name w:val="annotation text"/>
    <w:basedOn w:val="Normal"/>
    <w:link w:val="CommentTextChar"/>
    <w:uiPriority w:val="99"/>
    <w:semiHidden/>
    <w:unhideWhenUsed/>
    <w:rsid w:val="00CF5FE2"/>
    <w:rPr>
      <w:sz w:val="20"/>
      <w:szCs w:val="20"/>
    </w:rPr>
  </w:style>
  <w:style w:type="character" w:customStyle="1" w:styleId="CommentTextChar">
    <w:name w:val="Comment Text Char"/>
    <w:basedOn w:val="DefaultParagraphFont"/>
    <w:link w:val="CommentText"/>
    <w:uiPriority w:val="99"/>
    <w:semiHidden/>
    <w:rsid w:val="00CF5FE2"/>
    <w:rPr>
      <w:sz w:val="20"/>
      <w:szCs w:val="20"/>
    </w:rPr>
  </w:style>
  <w:style w:type="paragraph" w:styleId="CommentSubject">
    <w:name w:val="annotation subject"/>
    <w:basedOn w:val="CommentText"/>
    <w:next w:val="CommentText"/>
    <w:link w:val="CommentSubjectChar"/>
    <w:uiPriority w:val="99"/>
    <w:semiHidden/>
    <w:unhideWhenUsed/>
    <w:rsid w:val="00CF5FE2"/>
    <w:rPr>
      <w:b/>
      <w:bCs/>
    </w:rPr>
  </w:style>
  <w:style w:type="character" w:customStyle="1" w:styleId="CommentSubjectChar">
    <w:name w:val="Comment Subject Char"/>
    <w:basedOn w:val="CommentTextChar"/>
    <w:link w:val="CommentSubject"/>
    <w:uiPriority w:val="99"/>
    <w:semiHidden/>
    <w:rsid w:val="00CF5FE2"/>
    <w:rPr>
      <w:b/>
      <w:bCs/>
      <w:sz w:val="20"/>
      <w:szCs w:val="20"/>
    </w:rPr>
  </w:style>
  <w:style w:type="paragraph" w:styleId="BalloonText">
    <w:name w:val="Balloon Text"/>
    <w:basedOn w:val="Normal"/>
    <w:link w:val="BalloonTextChar"/>
    <w:uiPriority w:val="99"/>
    <w:semiHidden/>
    <w:unhideWhenUsed/>
    <w:rsid w:val="00CF5F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F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E7D80-C25E-4209-BFD1-300373269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10456</Words>
  <Characters>59604</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James Gilsinan</cp:lastModifiedBy>
  <cp:revision>2</cp:revision>
  <dcterms:created xsi:type="dcterms:W3CDTF">2020-09-22T18:37:00Z</dcterms:created>
  <dcterms:modified xsi:type="dcterms:W3CDTF">2020-09-22T18:37:00Z</dcterms:modified>
</cp:coreProperties>
</file>